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11E26" w14:textId="77777777" w:rsidR="0035028D" w:rsidRPr="00043744" w:rsidRDefault="0074291F" w:rsidP="0035028D">
      <w:pPr>
        <w:ind w:firstLine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t>CENTRO UNIVERSITÁRIO DA SERRA GAUCHA</w:t>
      </w:r>
    </w:p>
    <w:p w14:paraId="4FDE6AC0" w14:textId="77777777" w:rsidR="0035028D" w:rsidRPr="00043744" w:rsidRDefault="0074291F" w:rsidP="0035028D">
      <w:pPr>
        <w:ind w:firstLine="0"/>
        <w:jc w:val="center"/>
        <w:outlineLvl w:val="0"/>
        <w:rPr>
          <w:rFonts w:cs="Arial"/>
          <w:b/>
        </w:rPr>
      </w:pPr>
      <w:r>
        <w:rPr>
          <w:rFonts w:cs="Arial"/>
          <w:b/>
        </w:rPr>
        <w:t>CENTRO DE INOVAÇÃO E TECNOLOGIA</w:t>
      </w:r>
    </w:p>
    <w:p w14:paraId="22B22483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  <w:b/>
        </w:rPr>
      </w:pPr>
      <w:bookmarkStart w:id="0" w:name="_Toc261858400"/>
      <w:r w:rsidRPr="00043744">
        <w:rPr>
          <w:rFonts w:cs="Arial"/>
          <w:b/>
        </w:rPr>
        <w:t xml:space="preserve">CURSO </w:t>
      </w:r>
      <w:r w:rsidR="0074291F">
        <w:rPr>
          <w:rFonts w:cs="Arial"/>
          <w:b/>
        </w:rPr>
        <w:t xml:space="preserve">SUPERIOR DE TECNOLOGIA EM </w:t>
      </w:r>
      <w:bookmarkEnd w:id="0"/>
      <w:r w:rsidR="00F65017">
        <w:rPr>
          <w:rFonts w:cs="Arial"/>
          <w:b/>
        </w:rPr>
        <w:t>ANÁLISE E DESENVOLVIMENTO DE SISTEMAS</w:t>
      </w:r>
    </w:p>
    <w:p w14:paraId="272F8A7C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65E0892B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71FB1374" w14:textId="56CA0ADC" w:rsidR="0035028D" w:rsidRPr="00043744" w:rsidRDefault="00132D6E" w:rsidP="0035028D">
      <w:pPr>
        <w:ind w:firstLine="0"/>
        <w:jc w:val="center"/>
        <w:rPr>
          <w:rFonts w:cs="Arial"/>
          <w:b/>
        </w:rPr>
      </w:pPr>
      <w:r>
        <w:rPr>
          <w:rFonts w:cs="Arial"/>
          <w:b/>
        </w:rPr>
        <w:t>ROBERTO CL</w:t>
      </w:r>
      <w:r w:rsidR="00104AE0">
        <w:rPr>
          <w:rFonts w:cs="Arial"/>
          <w:b/>
        </w:rPr>
        <w:t>Á</w:t>
      </w:r>
      <w:r>
        <w:rPr>
          <w:rFonts w:cs="Arial"/>
          <w:b/>
        </w:rPr>
        <w:t>UDIO SALCEDO ALVES</w:t>
      </w:r>
    </w:p>
    <w:p w14:paraId="48264B5E" w14:textId="77777777" w:rsidR="0035028D" w:rsidRDefault="0035028D" w:rsidP="0035028D">
      <w:pPr>
        <w:ind w:firstLine="0"/>
        <w:jc w:val="center"/>
        <w:rPr>
          <w:rFonts w:cs="Arial"/>
          <w:b/>
        </w:rPr>
      </w:pPr>
    </w:p>
    <w:p w14:paraId="0026234E" w14:textId="77777777" w:rsidR="00BD113F" w:rsidRPr="00043744" w:rsidRDefault="00BD113F" w:rsidP="0035028D">
      <w:pPr>
        <w:ind w:firstLine="0"/>
        <w:jc w:val="center"/>
        <w:rPr>
          <w:rFonts w:cs="Arial"/>
          <w:b/>
        </w:rPr>
      </w:pPr>
    </w:p>
    <w:p w14:paraId="522505C2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715AB393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3FA7FD4C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2AAD1FDB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4EABE6D4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33C33DCA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64264200" w14:textId="77777777" w:rsidR="0035028D" w:rsidRDefault="0035028D" w:rsidP="0035028D">
      <w:pPr>
        <w:ind w:firstLine="0"/>
        <w:jc w:val="center"/>
        <w:rPr>
          <w:rFonts w:cs="Arial"/>
          <w:b/>
        </w:rPr>
      </w:pPr>
    </w:p>
    <w:p w14:paraId="2ABEEF1D" w14:textId="77777777" w:rsidR="00BD113F" w:rsidRDefault="00BD113F" w:rsidP="0035028D">
      <w:pPr>
        <w:ind w:firstLine="0"/>
        <w:jc w:val="center"/>
        <w:rPr>
          <w:rFonts w:cs="Arial"/>
          <w:b/>
        </w:rPr>
      </w:pPr>
    </w:p>
    <w:p w14:paraId="79E801B3" w14:textId="77777777" w:rsidR="0035028D" w:rsidRPr="00043744" w:rsidRDefault="0074291F" w:rsidP="0035028D">
      <w:pPr>
        <w:ind w:firstLine="0"/>
        <w:jc w:val="center"/>
        <w:rPr>
          <w:rFonts w:cs="Arial"/>
          <w:b/>
        </w:rPr>
      </w:pPr>
      <w:bookmarkStart w:id="1" w:name="_Hlk508368165"/>
      <w:r>
        <w:rPr>
          <w:rFonts w:cs="Arial"/>
          <w:b/>
        </w:rPr>
        <w:t>TÍTULO DO TRABALHO: Detalhamento do título</w:t>
      </w:r>
      <w:bookmarkStart w:id="2" w:name="_Toc261858403"/>
    </w:p>
    <w:bookmarkEnd w:id="1"/>
    <w:p w14:paraId="54962BE2" w14:textId="77777777" w:rsidR="0035028D" w:rsidRDefault="0035028D" w:rsidP="0035028D">
      <w:pPr>
        <w:ind w:firstLine="0"/>
        <w:jc w:val="center"/>
        <w:rPr>
          <w:rFonts w:cs="Arial"/>
          <w:b/>
        </w:rPr>
      </w:pPr>
    </w:p>
    <w:p w14:paraId="201E60AF" w14:textId="77777777" w:rsidR="00BD113F" w:rsidRDefault="00BD113F" w:rsidP="0035028D">
      <w:pPr>
        <w:ind w:firstLine="0"/>
        <w:jc w:val="center"/>
        <w:rPr>
          <w:rFonts w:cs="Arial"/>
          <w:b/>
        </w:rPr>
      </w:pPr>
    </w:p>
    <w:p w14:paraId="486FDC69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066782E3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4C14F0AB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5A619E6B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6E0767F4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2D2BE9DD" w14:textId="77777777" w:rsidR="0035028D" w:rsidRPr="00043744" w:rsidRDefault="0035028D" w:rsidP="0035028D">
      <w:pPr>
        <w:ind w:firstLine="0"/>
        <w:jc w:val="center"/>
        <w:rPr>
          <w:rFonts w:cs="Arial"/>
          <w:b/>
        </w:rPr>
      </w:pPr>
    </w:p>
    <w:p w14:paraId="08B77E42" w14:textId="77777777" w:rsidR="0035028D" w:rsidRPr="00043744" w:rsidRDefault="0035028D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02735B95" w14:textId="77777777" w:rsidR="0035028D" w:rsidRDefault="0035028D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1E8D200C" w14:textId="77777777" w:rsidR="00F65017" w:rsidRDefault="00F65017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271339B1" w14:textId="77777777" w:rsidR="00F65017" w:rsidRDefault="00F65017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</w:p>
    <w:p w14:paraId="2798F0CD" w14:textId="77777777" w:rsidR="00C700DC" w:rsidRDefault="00C700DC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</w:p>
    <w:bookmarkEnd w:id="2"/>
    <w:p w14:paraId="315AB679" w14:textId="77777777" w:rsidR="0035028D" w:rsidRPr="00043744" w:rsidRDefault="006E6734" w:rsidP="0035028D">
      <w:pPr>
        <w:pStyle w:val="PPGEClinhaembranco"/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Caxias do Sul</w:t>
      </w:r>
    </w:p>
    <w:p w14:paraId="00171D2C" w14:textId="77777777" w:rsidR="0035028D" w:rsidRPr="006E6734" w:rsidRDefault="00132D6E" w:rsidP="006E6734">
      <w:pPr>
        <w:pStyle w:val="PPGEClinhaembranco"/>
        <w:ind w:firstLine="0"/>
        <w:jc w:val="center"/>
        <w:rPr>
          <w:rFonts w:cs="Arial"/>
          <w:b/>
        </w:rPr>
        <w:sectPr w:rsidR="0035028D" w:rsidRPr="006E6734" w:rsidSect="000C4566">
          <w:headerReference w:type="even" r:id="rId8"/>
          <w:footerReference w:type="default" r:id="rId9"/>
          <w:pgSz w:w="11906" w:h="16838" w:code="9"/>
          <w:pgMar w:top="1701" w:right="1134" w:bottom="1134" w:left="1701" w:header="1134" w:footer="709" w:gutter="0"/>
          <w:pgNumType w:start="0"/>
          <w:cols w:space="720"/>
          <w:titlePg/>
          <w:docGrid w:linePitch="381"/>
        </w:sectPr>
      </w:pPr>
      <w:r>
        <w:rPr>
          <w:rFonts w:cs="Arial"/>
          <w:b/>
        </w:rPr>
        <w:t>2019</w:t>
      </w:r>
    </w:p>
    <w:p w14:paraId="11C6D2F7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</w:rPr>
      </w:pPr>
    </w:p>
    <w:p w14:paraId="13980721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</w:rPr>
      </w:pPr>
    </w:p>
    <w:p w14:paraId="4A56435D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</w:rPr>
      </w:pPr>
    </w:p>
    <w:p w14:paraId="6A632E47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</w:rPr>
      </w:pPr>
    </w:p>
    <w:p w14:paraId="79F34C35" w14:textId="77777777" w:rsidR="0035028D" w:rsidRPr="00043744" w:rsidRDefault="0035028D" w:rsidP="0035028D">
      <w:pPr>
        <w:ind w:firstLine="0"/>
        <w:jc w:val="center"/>
        <w:outlineLvl w:val="0"/>
        <w:rPr>
          <w:rFonts w:cs="Arial"/>
        </w:rPr>
      </w:pPr>
    </w:p>
    <w:p w14:paraId="05BF751C" w14:textId="77777777" w:rsidR="0035028D" w:rsidRPr="00043744" w:rsidRDefault="00132D6E" w:rsidP="0035028D">
      <w:pPr>
        <w:ind w:firstLine="0"/>
        <w:jc w:val="center"/>
        <w:rPr>
          <w:rFonts w:cs="Arial"/>
        </w:rPr>
      </w:pPr>
      <w:r w:rsidRPr="00132D6E">
        <w:rPr>
          <w:rFonts w:cs="Arial"/>
        </w:rPr>
        <w:t>Roberto Cláudio Salcedo Alves</w:t>
      </w:r>
    </w:p>
    <w:p w14:paraId="1CFC5D5C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18965004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598868C4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612813B3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59889477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67B47C49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1210DB4F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2BBA108F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1C1A13E5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2F79F8C8" w14:textId="77777777" w:rsidR="0035028D" w:rsidRPr="00043744" w:rsidRDefault="0035028D" w:rsidP="0035028D">
      <w:pPr>
        <w:ind w:firstLine="0"/>
        <w:jc w:val="center"/>
        <w:rPr>
          <w:rFonts w:cs="Arial"/>
        </w:rPr>
      </w:pPr>
    </w:p>
    <w:p w14:paraId="7549DA28" w14:textId="77777777" w:rsidR="0035028D" w:rsidRDefault="006E6734" w:rsidP="0035028D">
      <w:pPr>
        <w:ind w:firstLine="0"/>
        <w:jc w:val="center"/>
        <w:rPr>
          <w:rFonts w:cs="Arial"/>
        </w:rPr>
      </w:pPr>
      <w:r w:rsidRPr="006E6734">
        <w:rPr>
          <w:rFonts w:cs="Arial"/>
        </w:rPr>
        <w:t>TÍTULO DO TRABALHO: Detalhamento do título</w:t>
      </w:r>
    </w:p>
    <w:p w14:paraId="2D433801" w14:textId="77777777" w:rsidR="006E6734" w:rsidRDefault="006E6734" w:rsidP="0035028D">
      <w:pPr>
        <w:ind w:firstLine="0"/>
        <w:jc w:val="center"/>
        <w:rPr>
          <w:rFonts w:cs="Arial"/>
        </w:rPr>
      </w:pPr>
    </w:p>
    <w:p w14:paraId="06C8416E" w14:textId="77777777" w:rsidR="006E6734" w:rsidRDefault="006E6734" w:rsidP="0035028D">
      <w:pPr>
        <w:ind w:firstLine="0"/>
        <w:jc w:val="center"/>
        <w:rPr>
          <w:rFonts w:cs="Arial"/>
        </w:rPr>
      </w:pPr>
    </w:p>
    <w:p w14:paraId="4B82BBE1" w14:textId="77777777" w:rsidR="00BD113F" w:rsidRDefault="0035028D" w:rsidP="0035028D">
      <w:pPr>
        <w:spacing w:line="240" w:lineRule="auto"/>
        <w:ind w:left="4522" w:firstLine="0"/>
        <w:rPr>
          <w:rFonts w:cs="Arial"/>
        </w:rPr>
      </w:pPr>
      <w:r>
        <w:rPr>
          <w:rFonts w:cs="Arial"/>
        </w:rPr>
        <w:t>Artigo</w:t>
      </w:r>
      <w:r w:rsidRPr="00043744">
        <w:rPr>
          <w:rFonts w:cs="Arial"/>
        </w:rPr>
        <w:t xml:space="preserve"> apresentado como requisito parcial para obtenção do título de </w:t>
      </w:r>
      <w:r w:rsidR="006E6734">
        <w:rPr>
          <w:rFonts w:cs="Arial"/>
        </w:rPr>
        <w:t xml:space="preserve">Tecnólogo em </w:t>
      </w:r>
      <w:r w:rsidRPr="00043744">
        <w:rPr>
          <w:rFonts w:cs="Arial"/>
        </w:rPr>
        <w:t xml:space="preserve"> </w:t>
      </w:r>
      <w:r w:rsidR="00BD113F">
        <w:rPr>
          <w:rFonts w:cs="Arial"/>
        </w:rPr>
        <w:t xml:space="preserve">Análise e Desenvolvimento de Sistemas, pelo Curso </w:t>
      </w:r>
      <w:r w:rsidR="006E6734">
        <w:rPr>
          <w:rFonts w:cs="Arial"/>
        </w:rPr>
        <w:t xml:space="preserve">Superior de Tecnologia em </w:t>
      </w:r>
      <w:r w:rsidR="00BD113F">
        <w:rPr>
          <w:rFonts w:cs="Arial"/>
        </w:rPr>
        <w:t xml:space="preserve"> Análise e Desenvolvimento de Sistemas</w:t>
      </w:r>
      <w:r w:rsidRPr="00043744">
        <w:rPr>
          <w:rFonts w:cs="Arial"/>
        </w:rPr>
        <w:t xml:space="preserve"> d</w:t>
      </w:r>
      <w:r w:rsidR="006E6734">
        <w:rPr>
          <w:rFonts w:cs="Arial"/>
        </w:rPr>
        <w:t>o Centro Universitário da Serra Gaúcha – FSG</w:t>
      </w:r>
    </w:p>
    <w:p w14:paraId="716E72F0" w14:textId="77777777" w:rsidR="006E6734" w:rsidRPr="00043744" w:rsidRDefault="006E6734" w:rsidP="0035028D">
      <w:pPr>
        <w:spacing w:line="240" w:lineRule="auto"/>
        <w:ind w:left="4522" w:firstLine="0"/>
        <w:rPr>
          <w:rFonts w:cs="Arial"/>
        </w:rPr>
      </w:pPr>
    </w:p>
    <w:p w14:paraId="353C56FA" w14:textId="77777777" w:rsidR="0035028D" w:rsidRPr="00D45060" w:rsidRDefault="0035028D" w:rsidP="0035028D">
      <w:pPr>
        <w:ind w:firstLine="0"/>
        <w:jc w:val="right"/>
        <w:rPr>
          <w:rFonts w:cs="Arial"/>
        </w:rPr>
      </w:pPr>
      <w:bookmarkStart w:id="3" w:name="_Toc261858406"/>
      <w:r w:rsidRPr="00D45060">
        <w:rPr>
          <w:rFonts w:cs="Arial"/>
        </w:rPr>
        <w:t>Orientador</w:t>
      </w:r>
      <w:r w:rsidR="003D4A00">
        <w:rPr>
          <w:rFonts w:cs="Arial"/>
        </w:rPr>
        <w:t>(a)</w:t>
      </w:r>
      <w:r w:rsidRPr="00D45060">
        <w:rPr>
          <w:rFonts w:cs="Arial"/>
        </w:rPr>
        <w:t>: Prof</w:t>
      </w:r>
      <w:r w:rsidR="006E6734">
        <w:rPr>
          <w:rFonts w:cs="Arial"/>
        </w:rPr>
        <w:t>. Me</w:t>
      </w:r>
      <w:r w:rsidR="00BD113F">
        <w:rPr>
          <w:rFonts w:cs="Arial"/>
        </w:rPr>
        <w:t>. Luís Felipe Schilling</w:t>
      </w:r>
    </w:p>
    <w:bookmarkEnd w:id="3"/>
    <w:p w14:paraId="66E17CF9" w14:textId="77777777" w:rsidR="0035028D" w:rsidRDefault="0035028D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73845996" w14:textId="77777777" w:rsidR="00BD113F" w:rsidRDefault="00BD113F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376DB65F" w14:textId="77777777" w:rsidR="0035028D" w:rsidRDefault="0035028D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06FA1D20" w14:textId="77777777" w:rsidR="0035028D" w:rsidRDefault="0035028D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443C1A75" w14:textId="77777777" w:rsidR="0035028D" w:rsidRDefault="0035028D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50CFDF6E" w14:textId="77777777" w:rsidR="00314522" w:rsidRDefault="00314522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51BB7280" w14:textId="77777777" w:rsidR="00BD113F" w:rsidRDefault="00BD113F" w:rsidP="0035028D">
      <w:pPr>
        <w:pStyle w:val="PPGEClinhaembranco"/>
        <w:ind w:firstLine="0"/>
        <w:jc w:val="center"/>
        <w:rPr>
          <w:color w:val="FF0000"/>
          <w:sz w:val="20"/>
        </w:rPr>
      </w:pPr>
    </w:p>
    <w:p w14:paraId="1F2475CA" w14:textId="77777777" w:rsidR="0035028D" w:rsidRDefault="006E6734" w:rsidP="0035028D">
      <w:pPr>
        <w:pStyle w:val="PPGEClinhaembranco"/>
        <w:ind w:firstLine="0"/>
        <w:jc w:val="center"/>
        <w:rPr>
          <w:rFonts w:cs="Arial"/>
          <w:szCs w:val="24"/>
        </w:rPr>
      </w:pPr>
      <w:r>
        <w:rPr>
          <w:rFonts w:cs="Arial"/>
          <w:szCs w:val="24"/>
        </w:rPr>
        <w:t>Caxias do Sul</w:t>
      </w:r>
    </w:p>
    <w:p w14:paraId="54C77F54" w14:textId="6FBF525B" w:rsidR="0035028D" w:rsidRDefault="00104AE0" w:rsidP="0035028D">
      <w:pPr>
        <w:pStyle w:val="TOC1"/>
        <w:sectPr w:rsidR="0035028D" w:rsidSect="0035028D">
          <w:headerReference w:type="even" r:id="rId10"/>
          <w:headerReference w:type="default" r:id="rId11"/>
          <w:pgSz w:w="11907" w:h="16840" w:code="9"/>
          <w:pgMar w:top="1701" w:right="1134" w:bottom="1134" w:left="1701" w:header="1134" w:footer="709" w:gutter="0"/>
          <w:pgNumType w:start="0"/>
          <w:cols w:space="708"/>
          <w:docGrid w:linePitch="360"/>
        </w:sectPr>
      </w:pPr>
      <w:r>
        <w:t>2019</w:t>
      </w:r>
    </w:p>
    <w:p w14:paraId="046C9528" w14:textId="77777777" w:rsidR="00790EF8" w:rsidRPr="0039112E" w:rsidRDefault="006E6734" w:rsidP="0039112E">
      <w:pPr>
        <w:pStyle w:val="CommentText"/>
        <w:spacing w:after="0"/>
        <w:jc w:val="center"/>
        <w:rPr>
          <w:rFonts w:cs="Arial"/>
          <w:color w:val="FF0000"/>
          <w:sz w:val="24"/>
        </w:rPr>
      </w:pPr>
      <w:r>
        <w:rPr>
          <w:rFonts w:cs="Arial"/>
          <w:b/>
          <w:bCs/>
          <w:sz w:val="24"/>
        </w:rPr>
        <w:lastRenderedPageBreak/>
        <w:t>TÍTULO DO TRABALHO</w:t>
      </w:r>
    </w:p>
    <w:p w14:paraId="54A2D8A0" w14:textId="77777777" w:rsidR="00BD113F" w:rsidRDefault="00BD113F" w:rsidP="00E629B0">
      <w:pPr>
        <w:jc w:val="right"/>
        <w:rPr>
          <w:rFonts w:cs="Arial"/>
          <w:color w:val="000000"/>
        </w:rPr>
      </w:pPr>
    </w:p>
    <w:p w14:paraId="065D5BB4" w14:textId="2031D291" w:rsidR="00E629B0" w:rsidRPr="005B0872" w:rsidRDefault="00104AE0" w:rsidP="00E629B0">
      <w:pPr>
        <w:jc w:val="right"/>
        <w:rPr>
          <w:rFonts w:cs="Arial"/>
          <w:color w:val="000000"/>
          <w:lang w:val="it-IT"/>
        </w:rPr>
      </w:pPr>
      <w:r w:rsidRPr="00104AE0">
        <w:rPr>
          <w:rFonts w:cs="Arial"/>
          <w:color w:val="000000"/>
          <w:lang w:val="it-IT"/>
        </w:rPr>
        <w:t>Roberto Cláudio Salcedo Alves</w:t>
      </w:r>
      <w:r w:rsidR="00F77A05">
        <w:rPr>
          <w:rStyle w:val="FootnoteReference"/>
          <w:rFonts w:cs="Arial"/>
          <w:color w:val="000000"/>
          <w:lang w:val="it-IT"/>
        </w:rPr>
        <w:footnoteReference w:id="1"/>
      </w:r>
    </w:p>
    <w:p w14:paraId="4693B93E" w14:textId="77777777" w:rsidR="00E629B0" w:rsidRPr="005B0872" w:rsidRDefault="00BD113F" w:rsidP="00E629B0">
      <w:pPr>
        <w:jc w:val="right"/>
        <w:rPr>
          <w:rFonts w:cs="Arial"/>
          <w:color w:val="000000"/>
          <w:lang w:val="it-IT"/>
        </w:rPr>
      </w:pPr>
      <w:r w:rsidRPr="005B0872">
        <w:rPr>
          <w:rFonts w:cs="Arial"/>
          <w:color w:val="000000"/>
          <w:lang w:val="it-IT"/>
        </w:rPr>
        <w:t>Luís Felipe Schilling</w:t>
      </w:r>
      <w:r w:rsidR="00EE1FC4">
        <w:rPr>
          <w:rStyle w:val="FootnoteReference"/>
          <w:rFonts w:cs="Arial"/>
          <w:color w:val="000000"/>
          <w:lang w:val="it-IT"/>
        </w:rPr>
        <w:footnoteReference w:id="2"/>
      </w:r>
    </w:p>
    <w:p w14:paraId="2C3669D9" w14:textId="77777777" w:rsidR="00E629B0" w:rsidRPr="005B0872" w:rsidRDefault="00E629B0" w:rsidP="00E629B0">
      <w:pPr>
        <w:spacing w:line="240" w:lineRule="auto"/>
        <w:ind w:right="252"/>
        <w:rPr>
          <w:rFonts w:cs="Arial"/>
          <w:lang w:val="it-IT"/>
        </w:rPr>
      </w:pPr>
    </w:p>
    <w:p w14:paraId="3E877A01" w14:textId="77777777" w:rsidR="00DA6B80" w:rsidRDefault="00E629B0" w:rsidP="00DA6B80">
      <w:pPr>
        <w:spacing w:line="240" w:lineRule="auto"/>
        <w:ind w:firstLine="0"/>
      </w:pPr>
      <w:r w:rsidRPr="00BC667B">
        <w:t>Resumo:</w:t>
      </w:r>
      <w:r w:rsidR="0043203B" w:rsidRPr="00BC667B">
        <w:t xml:space="preserve"> </w:t>
      </w:r>
      <w:r w:rsidR="00DA6B80" w:rsidRPr="00BC667B">
        <w:t>As demandas das áreas de negócio para o setor de tecnologia da informação estão em uma crescente, com isso a seleção, priorização e desenvolvimento dessas demandas é complexa. Para resolver esse problema é necessária à existência de um processo com fluxo, papeis e responsabilidades bem definidos procurando priorizar os itens que mais agreguem valor para o negócio. Portanto, realizou-se um estudo de ca</w:t>
      </w:r>
      <w:r w:rsidR="00DA6B80">
        <w:t>so</w:t>
      </w:r>
      <w:r w:rsidR="00DA6B80" w:rsidRPr="00BC667B">
        <w:t xml:space="preserve"> em uma empresa do setor de fa</w:t>
      </w:r>
      <w:r w:rsidR="00DA6B80">
        <w:t>bricação de máquinas agrícolas para apresentar</w:t>
      </w:r>
      <w:r w:rsidR="00DA6B80" w:rsidRPr="00BC667B">
        <w:t xml:space="preserve"> uma proposta de fluxo para ser utilizado no atendimento de pequenas demandas vindas da área de negócio. Além disso, propõe-se a utilização de uma matriz de priorização para que os critérios estejam claros para toda a companhia e que os itens selecionados sigam uma lógica </w:t>
      </w:r>
      <w:r w:rsidR="00DA6B80">
        <w:t>pré-</w:t>
      </w:r>
      <w:r w:rsidR="00DA6B80" w:rsidRPr="00BC667B">
        <w:t>estabelecida</w:t>
      </w:r>
      <w:r w:rsidR="00DA6B80">
        <w:t xml:space="preserve">. Aconselha-se a aplicação do fluxo em empresas que querem aproximar o setor de tecnologia da informação das demais áreas e cada vez mais entregar </w:t>
      </w:r>
      <w:r w:rsidR="00665CF5">
        <w:t>itens de valor para a companhia,</w:t>
      </w:r>
      <w:r w:rsidR="00DA6B80">
        <w:t xml:space="preserve"> </w:t>
      </w:r>
      <w:r w:rsidR="00665CF5">
        <w:t>t</w:t>
      </w:r>
      <w:r w:rsidR="00DA6B80">
        <w:t>ransformando a visão do setor de tecnologia da informação como um parceiro das áreas e não apenas um prestador de serviço.</w:t>
      </w:r>
    </w:p>
    <w:p w14:paraId="6E605FD6" w14:textId="77777777" w:rsidR="002E2C1F" w:rsidRDefault="002E2C1F" w:rsidP="00DA6B80">
      <w:pPr>
        <w:spacing w:line="240" w:lineRule="auto"/>
        <w:ind w:firstLine="0"/>
      </w:pPr>
    </w:p>
    <w:p w14:paraId="02498F07" w14:textId="77777777" w:rsidR="002E2C1F" w:rsidRPr="00094194" w:rsidRDefault="002E2C1F" w:rsidP="00BC667B">
      <w:pPr>
        <w:spacing w:line="240" w:lineRule="auto"/>
        <w:ind w:firstLine="0"/>
        <w:rPr>
          <w:lang w:val="en-US"/>
        </w:rPr>
      </w:pPr>
      <w:r w:rsidRPr="002E2C1F">
        <w:rPr>
          <w:lang w:val="en-US"/>
        </w:rPr>
        <w:t>Abstract: The demands of the business to the information technolog</w:t>
      </w:r>
      <w:r w:rsidR="004B1A54">
        <w:rPr>
          <w:lang w:val="en-US"/>
        </w:rPr>
        <w:t>y department are increasing and</w:t>
      </w:r>
      <w:r w:rsidR="00505AFB">
        <w:rPr>
          <w:lang w:val="en-US"/>
        </w:rPr>
        <w:t xml:space="preserve"> </w:t>
      </w:r>
      <w:r w:rsidR="004B1A54">
        <w:rPr>
          <w:lang w:val="en-US"/>
        </w:rPr>
        <w:t xml:space="preserve">for that reason </w:t>
      </w:r>
      <w:r>
        <w:rPr>
          <w:lang w:val="en-US"/>
        </w:rPr>
        <w:t>the selection, prior</w:t>
      </w:r>
      <w:r w:rsidR="00505AFB">
        <w:rPr>
          <w:lang w:val="en-US"/>
        </w:rPr>
        <w:t xml:space="preserve">itization and development of these demands is complex. </w:t>
      </w:r>
      <w:r w:rsidR="00505AFB" w:rsidRPr="00505AFB">
        <w:rPr>
          <w:lang w:val="en-US"/>
        </w:rPr>
        <w:t xml:space="preserve">To solve this problem the existence of a workflow, roles and responsibilities </w:t>
      </w:r>
      <w:r w:rsidR="00505AFB">
        <w:rPr>
          <w:lang w:val="en-US"/>
        </w:rPr>
        <w:t xml:space="preserve">clearly defined is needed to prioritize items with the highest amount of added value to the business. </w:t>
      </w:r>
      <w:r w:rsidR="00505AFB" w:rsidRPr="004B1A54">
        <w:rPr>
          <w:lang w:val="en-US"/>
        </w:rPr>
        <w:t xml:space="preserve">Therefore, </w:t>
      </w:r>
      <w:r w:rsidR="004B1A54" w:rsidRPr="004B1A54">
        <w:rPr>
          <w:lang w:val="en-US"/>
        </w:rPr>
        <w:t>a case s</w:t>
      </w:r>
      <w:r w:rsidR="004B1A54">
        <w:rPr>
          <w:lang w:val="en-US"/>
        </w:rPr>
        <w:t xml:space="preserve">tudy was made in a company of manufacturing of agriculture products to present a proposal </w:t>
      </w:r>
      <w:r w:rsidR="00094194">
        <w:rPr>
          <w:lang w:val="en-US"/>
        </w:rPr>
        <w:t>of a workflow to be used in the</w:t>
      </w:r>
      <w:r w:rsidR="004B1A54">
        <w:rPr>
          <w:lang w:val="en-US"/>
        </w:rPr>
        <w:t xml:space="preserve"> </w:t>
      </w:r>
      <w:r w:rsidR="00AB68F4">
        <w:rPr>
          <w:lang w:val="en-US"/>
        </w:rPr>
        <w:t xml:space="preserve">service of small demands </w:t>
      </w:r>
      <w:r w:rsidR="00665CF5">
        <w:rPr>
          <w:lang w:val="en-US"/>
        </w:rPr>
        <w:t xml:space="preserve">that </w:t>
      </w:r>
      <w:r w:rsidR="00AB68F4">
        <w:rPr>
          <w:lang w:val="en-US"/>
        </w:rPr>
        <w:t xml:space="preserve">come from the business. Besides, it is proposed a prioritization matrix so the criteria can be cleared to the </w:t>
      </w:r>
      <w:r w:rsidR="00094194">
        <w:rPr>
          <w:lang w:val="en-US"/>
        </w:rPr>
        <w:t>whole</w:t>
      </w:r>
      <w:r w:rsidR="00AB68F4">
        <w:rPr>
          <w:lang w:val="en-US"/>
        </w:rPr>
        <w:t xml:space="preserve"> organization and the items can follow a predetermined</w:t>
      </w:r>
      <w:r w:rsidR="00094194">
        <w:rPr>
          <w:lang w:val="en-US"/>
        </w:rPr>
        <w:t xml:space="preserve"> logical</w:t>
      </w:r>
      <w:r w:rsidR="00AB68F4">
        <w:rPr>
          <w:lang w:val="en-US"/>
        </w:rPr>
        <w:t>.</w:t>
      </w:r>
      <w:r w:rsidR="00DA6B80">
        <w:rPr>
          <w:lang w:val="en-US"/>
        </w:rPr>
        <w:t xml:space="preserve"> It is recommended the application of the workflow in companies that want to bring the information technology department closer to the other areas</w:t>
      </w:r>
      <w:r w:rsidR="00665CF5">
        <w:rPr>
          <w:lang w:val="en-US"/>
        </w:rPr>
        <w:t xml:space="preserve"> and to increasingly deliver items with value to the company, changing the vision of the information technology to a partner and not just a service provider.</w:t>
      </w:r>
    </w:p>
    <w:p w14:paraId="5B00C3CD" w14:textId="77777777" w:rsidR="00E629B0" w:rsidRPr="00094194" w:rsidRDefault="00E629B0" w:rsidP="005C23E8">
      <w:pPr>
        <w:ind w:firstLine="0"/>
        <w:rPr>
          <w:rFonts w:cs="Arial"/>
          <w:lang w:val="en-US"/>
        </w:rPr>
      </w:pPr>
    </w:p>
    <w:p w14:paraId="47647B85" w14:textId="77777777" w:rsidR="00790EF8" w:rsidRDefault="00E629B0" w:rsidP="00790EF8">
      <w:pPr>
        <w:spacing w:line="240" w:lineRule="auto"/>
        <w:ind w:firstLine="0"/>
      </w:pPr>
      <w:r w:rsidRPr="00E629B0">
        <w:rPr>
          <w:rFonts w:cs="Arial"/>
        </w:rPr>
        <w:t xml:space="preserve">Palavras-chave: </w:t>
      </w:r>
      <w:r w:rsidR="00AE18FC">
        <w:rPr>
          <w:rFonts w:cs="Arial"/>
        </w:rPr>
        <w:t>processo, métodos ágeis, agregar valor, pequenas demandas</w:t>
      </w:r>
      <w:r w:rsidR="00BC667B">
        <w:rPr>
          <w:rFonts w:cs="Arial"/>
        </w:rPr>
        <w:t>.</w:t>
      </w:r>
    </w:p>
    <w:p w14:paraId="74E38B4F" w14:textId="77777777" w:rsidR="00402691" w:rsidRDefault="00E629B0" w:rsidP="00402691">
      <w:pPr>
        <w:pStyle w:val="Heading1"/>
      </w:pPr>
      <w:r w:rsidRPr="00E629B0">
        <w:t>1 INTRODUÇÃO</w:t>
      </w:r>
    </w:p>
    <w:p w14:paraId="5864486A" w14:textId="77777777" w:rsidR="00F94C2B" w:rsidRDefault="00F94C2B" w:rsidP="00F94C2B">
      <w:pPr>
        <w:rPr>
          <w:rFonts w:cs="Arial"/>
        </w:rPr>
      </w:pPr>
      <w:r>
        <w:rPr>
          <w:rFonts w:cs="Arial"/>
        </w:rPr>
        <w:t>“Nas últimas décadas criou-se uma grande expectativa acerca das aplicações da Tecnologia da Informação (TI), pois elas possibilitaram novas alternativas de estratégia de negócio e novas possibilidades para as organizações, o que foi acentuado após a disseminação da internet”. (LAURINDO, 2008, p.1).</w:t>
      </w:r>
    </w:p>
    <w:p w14:paraId="1A3AE7F2" w14:textId="77777777" w:rsidR="00F94C2B" w:rsidRDefault="00F94C2B" w:rsidP="00F94C2B">
      <w:pPr>
        <w:rPr>
          <w:rFonts w:cs="Arial"/>
        </w:rPr>
      </w:pPr>
      <w:r>
        <w:rPr>
          <w:rFonts w:cs="Arial"/>
        </w:rPr>
        <w:lastRenderedPageBreak/>
        <w:t>Desta forma, o departamento de TI tem recebido um maior número de demandas, sendo elas de novas tecnologias ou apenas de manutenção dos sistemas já existentes, tornando o papel dos CIOs (</w:t>
      </w:r>
      <w:r>
        <w:t>Chief Information Officer</w:t>
      </w:r>
      <w:r>
        <w:rPr>
          <w:rFonts w:cs="Arial"/>
        </w:rPr>
        <w:t>)</w:t>
      </w:r>
      <w:r w:rsidR="00EE26B7">
        <w:rPr>
          <w:rFonts w:cs="Arial"/>
        </w:rPr>
        <w:t xml:space="preserve"> </w:t>
      </w:r>
      <w:r>
        <w:rPr>
          <w:rFonts w:cs="Arial"/>
        </w:rPr>
        <w:t xml:space="preserve">nas empresas extremamente importante para moldar a visão que os setores da empresa </w:t>
      </w:r>
      <w:r w:rsidR="00EE26B7">
        <w:rPr>
          <w:rFonts w:cs="Arial"/>
        </w:rPr>
        <w:t>têm</w:t>
      </w:r>
      <w:r>
        <w:rPr>
          <w:rFonts w:cs="Arial"/>
        </w:rPr>
        <w:t xml:space="preserve"> do departamento de TI e gerenciar de forma que </w:t>
      </w:r>
      <w:r w:rsidRPr="00F94C2B">
        <w:rPr>
          <w:rFonts w:cs="Arial"/>
        </w:rPr>
        <w:t>possam</w:t>
      </w:r>
      <w:r>
        <w:rPr>
          <w:rFonts w:cs="Arial"/>
        </w:rPr>
        <w:t xml:space="preserve"> focar em inovação sem deixar com que a infraestrutura, já necessária, tenha problemas.</w:t>
      </w:r>
    </w:p>
    <w:p w14:paraId="60E0F5CB" w14:textId="77777777" w:rsidR="00F94C2B" w:rsidRDefault="00F94C2B" w:rsidP="00F94C2B">
      <w:pPr>
        <w:rPr>
          <w:rFonts w:cs="Arial"/>
        </w:rPr>
      </w:pPr>
      <w:r>
        <w:rPr>
          <w:rFonts w:cs="Arial"/>
        </w:rPr>
        <w:t xml:space="preserve">Entretanto, em muitas empresas o departamento de TI ainda trabalha “mantendo as luzes acessas” e ocupando boa parte das suas atividades diárias com solicitações urgentes, deixando de lado atividades relacionadas com a estratégia do negócio. A CIO Magazine/IDG Research Services (2015), realizou uma pesquisa com CIOs para explicar e entender melhor o papel que eles vêm desempenhando dentro das empresas. Foi perguntado quais eram as cinco atividades mais executadas pelo setor e 48% </w:t>
      </w:r>
      <w:r w:rsidRPr="00F94C2B">
        <w:rPr>
          <w:rFonts w:cs="Arial"/>
        </w:rPr>
        <w:t>selecionaram</w:t>
      </w:r>
      <w:r>
        <w:rPr>
          <w:rFonts w:cs="Arial"/>
        </w:rPr>
        <w:t xml:space="preserve"> a melhoria das operações de TI/desempenho do sistema. A identificação de oportunidades para diferenciação competitiva foi a atividade mais citada como objetivo nos próximos três a cinco anos.</w:t>
      </w:r>
    </w:p>
    <w:p w14:paraId="31426681" w14:textId="77777777" w:rsidR="00F94C2B" w:rsidRDefault="00F94C2B" w:rsidP="00F94C2B">
      <w:pPr>
        <w:rPr>
          <w:rFonts w:cs="Arial"/>
        </w:rPr>
      </w:pPr>
      <w:r>
        <w:rPr>
          <w:rFonts w:cs="Arial"/>
        </w:rPr>
        <w:t>Destacando o ponto levantado acima, Begley (2015), definiu o que é ser um CIO atualmente:</w:t>
      </w:r>
    </w:p>
    <w:p w14:paraId="5B634312" w14:textId="77777777" w:rsidR="00F94C2B" w:rsidRDefault="00F94C2B" w:rsidP="00F94C2B">
      <w:pPr>
        <w:pStyle w:val="CITAOLONGA"/>
      </w:pPr>
      <w:r>
        <w:t xml:space="preserve"> “Significa que você tem que estar focado no que você pode fazer para tornar o negócio mais competitivo e rápido. Significa que a TI não deve apenas ser um facilitador dos processos de negócio, mas também um facilitador para novos processos que possam ser vendidos para o seus clientes”.</w:t>
      </w:r>
    </w:p>
    <w:p w14:paraId="0A10EC13" w14:textId="77777777" w:rsidR="00F94C2B" w:rsidRDefault="00F94C2B" w:rsidP="00F94C2B">
      <w:pPr>
        <w:rPr>
          <w:rFonts w:cs="Arial"/>
        </w:rPr>
      </w:pPr>
      <w:r>
        <w:rPr>
          <w:rFonts w:cs="Arial"/>
        </w:rPr>
        <w:t xml:space="preserve">Por outro lado, há um grande questionamento sobre os reais ganhos advindos dos crescentes investimentos em TI. Para responder a isto adequadamente, é necessária uma visão clara da Estratégia de TI, que deve estar em alinhamento com a estratégia de negócios. (LAURINDO, 2008). </w:t>
      </w:r>
    </w:p>
    <w:p w14:paraId="463D42E9" w14:textId="77777777" w:rsidR="00F94C2B" w:rsidRDefault="00F94C2B" w:rsidP="00F94C2B">
      <w:r>
        <w:t>As demandas dos setores de tecnologia da informação continuam crescendo e estão com prazos cada vez mais reduzidos. O grande problema é como priorizar as solicitações, visando atender as que possuem maior relevância para a empresa, que possam ajudar o planejamento estratégico e agregar valor ao negócio. Outro grande problema é como focar em projetos quando temos que manter os softwares existentes e sempre resolver solicitações urgentes. Além disso, existe o problema da comunicação entre o setor de TI e as demais áreas.</w:t>
      </w:r>
    </w:p>
    <w:p w14:paraId="373CAC5A" w14:textId="77777777" w:rsidR="00F94C2B" w:rsidRDefault="00F94C2B" w:rsidP="00F94C2B">
      <w:pPr>
        <w:rPr>
          <w:b/>
        </w:rPr>
      </w:pPr>
      <w:r>
        <w:lastRenderedPageBreak/>
        <w:t>Portanto</w:t>
      </w:r>
      <w:r>
        <w:rPr>
          <w:color w:val="FF0000"/>
        </w:rPr>
        <w:t>,</w:t>
      </w:r>
      <w:r>
        <w:t xml:space="preserve"> o problema abordado nesse trabalho é: </w:t>
      </w:r>
      <w:r>
        <w:rPr>
          <w:b/>
        </w:rPr>
        <w:t>como priorizar e desenvolver pequenas demandas que agreguem valor ao negócio e melhorar o alinhamento entre TI e os demais setores?</w:t>
      </w:r>
    </w:p>
    <w:p w14:paraId="2DACCC04" w14:textId="77777777" w:rsidR="00F94C2B" w:rsidRDefault="00F94C2B" w:rsidP="00F94C2B">
      <w:r>
        <w:t xml:space="preserve">A análise desse estudo estará </w:t>
      </w:r>
      <w:r w:rsidRPr="003A6496">
        <w:t>limitada a empresa</w:t>
      </w:r>
      <w:r w:rsidR="00F9468F">
        <w:t xml:space="preserve"> AGCO do Brasil</w:t>
      </w:r>
      <w:r>
        <w:t xml:space="preserve"> </w:t>
      </w:r>
      <w:r w:rsidR="00F9468F">
        <w:t xml:space="preserve">que foi </w:t>
      </w:r>
      <w:r>
        <w:t>selecionada para realização do estudo de caso, podendo ser aplicado ou adaptado para as demais empresas e com base teórica de livros, artigos específicos, além da realização de uma pesquisa com pessoas envolvidas no processo da organização para entender o processo e os conceitos utilizados para priorizar demandas.</w:t>
      </w:r>
    </w:p>
    <w:p w14:paraId="591B8EB1" w14:textId="77777777" w:rsidR="00F9468F" w:rsidRPr="00FF20BE" w:rsidRDefault="00F9468F" w:rsidP="00F94C2B">
      <w:pPr>
        <w:rPr>
          <w:color w:val="FF0000"/>
        </w:rPr>
      </w:pPr>
      <w:r>
        <w:t>A AGCO é uma fabricante e distribuidora global de equipamentos agrícolas</w:t>
      </w:r>
      <w:r w:rsidR="003A6496">
        <w:t xml:space="preserve"> que </w:t>
      </w:r>
      <w:r>
        <w:t>oferece uma linha completa de produtos, incluindo tratores, colheitadeiras, equipamentos para fenação e forragem, pulverizadores, equipamentos para preparo de solo, implementos e peças de reposição</w:t>
      </w:r>
      <w:r w:rsidR="003A6496">
        <w:t xml:space="preserve"> e s</w:t>
      </w:r>
      <w:r>
        <w:t>eu foco é fornecer soluções de alta tecnologia para os produtores rurais que alimentam o mundo.</w:t>
      </w:r>
      <w:r w:rsidR="00A80663">
        <w:t xml:space="preserve"> (AGCO, 2015)</w:t>
      </w:r>
      <w:r w:rsidR="009151B5">
        <w:t>.</w:t>
      </w:r>
    </w:p>
    <w:p w14:paraId="113E02F5" w14:textId="77777777" w:rsidR="00F94C2B" w:rsidRDefault="00F94C2B" w:rsidP="00F94C2B">
      <w:pPr>
        <w:rPr>
          <w:rFonts w:cs="Arial"/>
        </w:rPr>
      </w:pPr>
      <w:r w:rsidRPr="007D08CA">
        <w:rPr>
          <w:rFonts w:cs="Arial"/>
        </w:rPr>
        <w:t xml:space="preserve">O objetivo desse trabalho é propor um modelo de fluxo de processo para o atendimento de pequenas demandas </w:t>
      </w:r>
      <w:r>
        <w:rPr>
          <w:rFonts w:cs="Arial"/>
        </w:rPr>
        <w:t>na empresa</w:t>
      </w:r>
      <w:r w:rsidR="003A6496">
        <w:rPr>
          <w:rFonts w:cs="Arial"/>
        </w:rPr>
        <w:t xml:space="preserve"> selecionada</w:t>
      </w:r>
      <w:r>
        <w:rPr>
          <w:rFonts w:cs="Arial"/>
        </w:rPr>
        <w:t xml:space="preserve"> </w:t>
      </w:r>
      <w:r w:rsidRPr="007D08CA">
        <w:rPr>
          <w:rFonts w:cs="Arial"/>
        </w:rPr>
        <w:t>visando melhorar a comunicação/alinhamento com o negócio.</w:t>
      </w:r>
      <w:r>
        <w:rPr>
          <w:rFonts w:cs="Arial"/>
        </w:rPr>
        <w:t xml:space="preserve"> Tendo como objetivos específicos:</w:t>
      </w:r>
    </w:p>
    <w:p w14:paraId="13041EA3" w14:textId="77777777" w:rsidR="00F94C2B" w:rsidRPr="007D08CA" w:rsidRDefault="00F94C2B" w:rsidP="00F94C2B">
      <w:pPr>
        <w:pStyle w:val="ALINEA"/>
        <w:numPr>
          <w:ilvl w:val="0"/>
          <w:numId w:val="48"/>
        </w:num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analis</w:t>
      </w:r>
      <w:r w:rsidRPr="007D08CA">
        <w:rPr>
          <w:rFonts w:cs="Arial"/>
        </w:rPr>
        <w:t>ar formas de aumentar a visibilidade e a quantidade de demandas significativas entregues para o business;</w:t>
      </w:r>
    </w:p>
    <w:p w14:paraId="20181E72" w14:textId="77777777" w:rsidR="00F94C2B" w:rsidRDefault="00F94C2B" w:rsidP="00F94C2B">
      <w:pPr>
        <w:pStyle w:val="ALINEA"/>
        <w:numPr>
          <w:ilvl w:val="0"/>
          <w:numId w:val="48"/>
        </w:numPr>
        <w:autoSpaceDE w:val="0"/>
        <w:autoSpaceDN w:val="0"/>
        <w:adjustRightInd w:val="0"/>
      </w:pPr>
      <w:r>
        <w:rPr>
          <w:rFonts w:cs="Arial"/>
        </w:rPr>
        <w:t>propo</w:t>
      </w:r>
      <w:r>
        <w:t>r melhorias na comunicação entre a TI e os setores;</w:t>
      </w:r>
    </w:p>
    <w:p w14:paraId="5854BCFA" w14:textId="77777777" w:rsidR="009D4DF1" w:rsidRPr="009D4DF1" w:rsidRDefault="00F94C2B" w:rsidP="00F94C2B">
      <w:pPr>
        <w:pStyle w:val="ALINEA"/>
        <w:numPr>
          <w:ilvl w:val="0"/>
          <w:numId w:val="48"/>
        </w:numPr>
        <w:autoSpaceDE w:val="0"/>
        <w:autoSpaceDN w:val="0"/>
        <w:adjustRightInd w:val="0"/>
      </w:pPr>
      <w:r>
        <w:t>propor uma forma de alinhar o envolvimento das áreas de negócio com os projetos de TI.</w:t>
      </w:r>
    </w:p>
    <w:p w14:paraId="45E29A30" w14:textId="77777777" w:rsidR="00402691" w:rsidRDefault="00E629B0" w:rsidP="00402691">
      <w:pPr>
        <w:pStyle w:val="Heading1"/>
      </w:pPr>
      <w:r w:rsidRPr="00667687">
        <w:t>2 REFERENCIAL TEÓRICO</w:t>
      </w:r>
    </w:p>
    <w:p w14:paraId="2141F556" w14:textId="77777777" w:rsidR="000920EC" w:rsidRPr="00EA3A4D" w:rsidRDefault="000920EC" w:rsidP="000920EC">
      <w:pPr>
        <w:rPr>
          <w:lang w:eastAsia="x-none"/>
        </w:rPr>
      </w:pPr>
      <w:r w:rsidRPr="00EA3A4D">
        <w:rPr>
          <w:lang w:eastAsia="x-none"/>
        </w:rPr>
        <w:t>Nessa sessão serão apresentados os conceitos necessários para o entendimento do trabalho apresentado.</w:t>
      </w:r>
    </w:p>
    <w:p w14:paraId="7A6DAC2C" w14:textId="77777777" w:rsidR="00402691" w:rsidRPr="00402691" w:rsidRDefault="00E629B0" w:rsidP="00402691">
      <w:pPr>
        <w:pStyle w:val="Heading2"/>
      </w:pPr>
      <w:r w:rsidRPr="00402691">
        <w:t xml:space="preserve">2.1 </w:t>
      </w:r>
      <w:r w:rsidR="000920EC">
        <w:t>Processo de Software</w:t>
      </w:r>
      <w:r w:rsidR="00790EF8" w:rsidRPr="00402691">
        <w:t xml:space="preserve"> </w:t>
      </w:r>
    </w:p>
    <w:p w14:paraId="5C72FC35" w14:textId="77777777" w:rsidR="000920EC" w:rsidRPr="00674129" w:rsidRDefault="000920EC" w:rsidP="000920EC">
      <w:del w:id="5" w:author="Luis Felipe" w:date="2018-03-09T20:24:00Z">
        <w:r w:rsidRPr="00674129" w:rsidDel="006F4BF4">
          <w:delText xml:space="preserve">Segundo Sommerville (2011), o processo de software é um conjunto de atividades relacionadas que levam à produção de um produto de </w:delText>
        </w:r>
        <w:commentRangeStart w:id="6"/>
        <w:r w:rsidRPr="00674129" w:rsidDel="006F4BF4">
          <w:delText>software</w:delText>
        </w:r>
      </w:del>
      <w:commentRangeEnd w:id="6"/>
      <w:r w:rsidR="006F4BF4">
        <w:rPr>
          <w:rStyle w:val="CommentReference"/>
          <w:rFonts w:eastAsia="Calibri"/>
          <w:lang w:eastAsia="en-US"/>
        </w:rPr>
        <w:commentReference w:id="6"/>
      </w:r>
      <w:del w:id="7" w:author="Luis Felipe" w:date="2018-03-09T20:24:00Z">
        <w:r w:rsidRPr="00674129" w:rsidDel="006F4BF4">
          <w:delText>.</w:delText>
        </w:r>
      </w:del>
      <w:r w:rsidRPr="00674129">
        <w:t xml:space="preserve"> Cada empresa pode realizar o mesmo processo de software com atividades s</w:t>
      </w:r>
      <w:r w:rsidR="009151B5">
        <w:t>imi</w:t>
      </w:r>
      <w:r w:rsidRPr="00674129">
        <w:t>lares ou diferentes, mas segundo Som</w:t>
      </w:r>
      <w:r w:rsidR="008A4DEC">
        <w:t>m</w:t>
      </w:r>
      <w:r w:rsidRPr="00674129">
        <w:t>erville (2011, p. 18), todos incluem quatro atividades fundamentais:</w:t>
      </w:r>
    </w:p>
    <w:p w14:paraId="42427092" w14:textId="77777777" w:rsidR="000920EC" w:rsidRPr="00674129" w:rsidRDefault="000920EC" w:rsidP="000920EC">
      <w:pPr>
        <w:numPr>
          <w:ilvl w:val="0"/>
          <w:numId w:val="44"/>
        </w:numPr>
        <w:autoSpaceDE w:val="0"/>
        <w:autoSpaceDN w:val="0"/>
        <w:adjustRightInd w:val="0"/>
      </w:pPr>
      <w:r w:rsidRPr="00674129">
        <w:rPr>
          <w:u w:val="single"/>
        </w:rPr>
        <w:t>Especificação de software</w:t>
      </w:r>
      <w:r w:rsidRPr="00674129">
        <w:t>: a funcionalidade do software e as restrições a seu funcionamento devem ser definidas;</w:t>
      </w:r>
    </w:p>
    <w:p w14:paraId="09E5596C" w14:textId="77777777" w:rsidR="000920EC" w:rsidRPr="00674129" w:rsidRDefault="000920EC" w:rsidP="000920EC">
      <w:pPr>
        <w:numPr>
          <w:ilvl w:val="0"/>
          <w:numId w:val="44"/>
        </w:numPr>
        <w:autoSpaceDE w:val="0"/>
        <w:autoSpaceDN w:val="0"/>
        <w:adjustRightInd w:val="0"/>
      </w:pPr>
      <w:r w:rsidRPr="00674129">
        <w:rPr>
          <w:u w:val="single"/>
        </w:rPr>
        <w:lastRenderedPageBreak/>
        <w:t>Projeto e implementação de software</w:t>
      </w:r>
      <w:r w:rsidRPr="00674129">
        <w:t>: o software deve ser produzido para atender às especificações;</w:t>
      </w:r>
    </w:p>
    <w:p w14:paraId="3EA4498B" w14:textId="77777777" w:rsidR="000920EC" w:rsidRPr="00674129" w:rsidRDefault="000920EC" w:rsidP="000920EC">
      <w:pPr>
        <w:numPr>
          <w:ilvl w:val="0"/>
          <w:numId w:val="44"/>
        </w:numPr>
        <w:autoSpaceDE w:val="0"/>
        <w:autoSpaceDN w:val="0"/>
        <w:adjustRightInd w:val="0"/>
      </w:pPr>
      <w:r w:rsidRPr="00674129">
        <w:rPr>
          <w:u w:val="single"/>
        </w:rPr>
        <w:t>Validação de software</w:t>
      </w:r>
      <w:r w:rsidRPr="00674129">
        <w:t>: o software deve ser validado para garantir que atenda às demandas do cliente;</w:t>
      </w:r>
    </w:p>
    <w:p w14:paraId="3FA63403" w14:textId="77777777" w:rsidR="000920EC" w:rsidRPr="00674129" w:rsidRDefault="000920EC" w:rsidP="000920EC">
      <w:pPr>
        <w:numPr>
          <w:ilvl w:val="0"/>
          <w:numId w:val="44"/>
        </w:numPr>
        <w:autoSpaceDE w:val="0"/>
        <w:autoSpaceDN w:val="0"/>
        <w:adjustRightInd w:val="0"/>
      </w:pPr>
      <w:r w:rsidRPr="00674129">
        <w:rPr>
          <w:u w:val="single"/>
        </w:rPr>
        <w:t>Evolução de software</w:t>
      </w:r>
      <w:r w:rsidRPr="00674129">
        <w:t>: o software deve evoluir para atender às necessidades de mudança do cliente.</w:t>
      </w:r>
    </w:p>
    <w:p w14:paraId="66261AC0" w14:textId="77777777" w:rsidR="000920EC" w:rsidRPr="00674129" w:rsidRDefault="000920EC" w:rsidP="000920EC">
      <w:r w:rsidRPr="00674129">
        <w:t>Porém, para os autores Peters e Pedricz (2001, p. 29),</w:t>
      </w:r>
    </w:p>
    <w:p w14:paraId="5EDD1269" w14:textId="77777777" w:rsidR="000920EC" w:rsidRPr="00674129" w:rsidRDefault="000920EC" w:rsidP="000920EC">
      <w:pPr>
        <w:pStyle w:val="CITAOLONGA"/>
      </w:pPr>
      <w:r w:rsidRPr="00674129">
        <w:t xml:space="preserve">“No desenvolvimento de software, o engenheiro se envolve em uma sequência de atividades que produzem uma variedade de documentos, culminando em um programa satisfatório e executável. Essas atividades de engenharia englobam aquilo que conhecemos por processo de software (uma sequência de etapas com </w:t>
      </w:r>
      <w:r w:rsidRPr="00674129">
        <w:rPr>
          <w:i/>
        </w:rPr>
        <w:t>feedback</w:t>
      </w:r>
      <w:r w:rsidRPr="00674129">
        <w:rPr>
          <w:rStyle w:val="FootnoteReference"/>
          <w:i/>
        </w:rPr>
        <w:footnoteReference w:id="3"/>
      </w:r>
      <w:r w:rsidRPr="00674129">
        <w:t xml:space="preserve"> que resultam na produção e na evolução do software”)”.</w:t>
      </w:r>
    </w:p>
    <w:p w14:paraId="62183E1A" w14:textId="77777777" w:rsidR="000920EC" w:rsidRPr="00674129" w:rsidRDefault="000920EC" w:rsidP="000920EC">
      <w:r w:rsidRPr="00674129">
        <w:t>Portanto, podemos definir que processo de software refere-se às atividades executadas seguindo algum modelo para atender a um projeto de software durante todo o seu ciclo de vida.</w:t>
      </w:r>
    </w:p>
    <w:p w14:paraId="5713643B" w14:textId="77777777" w:rsidR="00FC04B6" w:rsidRPr="00674129" w:rsidRDefault="00FC04B6" w:rsidP="00FC04B6">
      <w:r w:rsidRPr="00674129">
        <w:t>Cada projeto possui a sua singularidade assim como as empresas onde são desenvolvidos. Os processos, projetos e atividades de software realizadas pelas empresas são complexos. Portanto, não existe um processo de software ideal e a maioria das organizações desenvolve os próprios processos de desenvolvimento. (SOMMERVILLE, 2011).</w:t>
      </w:r>
    </w:p>
    <w:p w14:paraId="1DF8FDC8" w14:textId="77777777" w:rsidR="00E629B0" w:rsidRDefault="00FC04B6" w:rsidP="00FC04B6">
      <w:r w:rsidRPr="00674129">
        <w:t>Procurando atender a essas diversidades de cenários dos projetos existem alguns modelos de processo de software como: cascata, incremental, espiral que são considerados modelos tradicionais e o XP e SCRUM que são considerados modelos ágeis.</w:t>
      </w:r>
    </w:p>
    <w:p w14:paraId="742CAD08" w14:textId="77777777" w:rsidR="0030671D" w:rsidRPr="0030671D" w:rsidRDefault="0030671D" w:rsidP="0030671D">
      <w:pPr>
        <w:pStyle w:val="Heading2"/>
      </w:pPr>
      <w:r>
        <w:t>2.2</w:t>
      </w:r>
      <w:r w:rsidRPr="0030671D">
        <w:t xml:space="preserve"> Gerenciamento de projeto</w:t>
      </w:r>
    </w:p>
    <w:p w14:paraId="70F701C4" w14:textId="77777777" w:rsidR="0030671D" w:rsidRPr="0030671D" w:rsidRDefault="0030671D" w:rsidP="0030671D">
      <w:pPr>
        <w:rPr>
          <w:lang w:eastAsia="x-none"/>
        </w:rPr>
      </w:pPr>
      <w:r w:rsidRPr="0030671D">
        <w:rPr>
          <w:lang w:eastAsia="x-none"/>
        </w:rPr>
        <w:t xml:space="preserve">Desde os tempos mais remotos estamos cercados de projetos. Por exemplo, </w:t>
      </w:r>
      <w:r w:rsidR="009151B5">
        <w:rPr>
          <w:lang w:eastAsia="x-none"/>
        </w:rPr>
        <w:t>a construção de pirâmides, shoppings e estradas são projetos temporários com resultados duradouros.</w:t>
      </w:r>
      <w:r w:rsidRPr="0030671D">
        <w:rPr>
          <w:lang w:eastAsia="x-none"/>
        </w:rPr>
        <w:t xml:space="preserve"> (MAXIMIANO, 2014).</w:t>
      </w:r>
      <w:r w:rsidR="00E958A5">
        <w:rPr>
          <w:lang w:eastAsia="x-none"/>
        </w:rPr>
        <w:t xml:space="preserve"> A todo o momento novos projetos surgem e podem ocasionar grandes mudanças na vida da sociedade.</w:t>
      </w:r>
    </w:p>
    <w:p w14:paraId="4F0BB1C4" w14:textId="77777777" w:rsidR="0030671D" w:rsidRPr="0030671D" w:rsidRDefault="00E958A5" w:rsidP="00E958A5">
      <w:pPr>
        <w:rPr>
          <w:lang w:eastAsia="x-none"/>
        </w:rPr>
      </w:pPr>
      <w:r>
        <w:rPr>
          <w:lang w:eastAsia="x-none"/>
        </w:rPr>
        <w:lastRenderedPageBreak/>
        <w:t xml:space="preserve">O setor de tecnologia da informação gerou grandes mudanças na sociedade com projetos inovadores, como por exemplo, a criação do primeiro computador pessoal, o início da internet, os </w:t>
      </w:r>
      <w:r w:rsidRPr="00E958A5">
        <w:rPr>
          <w:i/>
          <w:lang w:eastAsia="x-none"/>
        </w:rPr>
        <w:t>smartphones</w:t>
      </w:r>
      <w:r>
        <w:rPr>
          <w:lang w:eastAsia="x-none"/>
        </w:rPr>
        <w:t>, entre outras coisas ganhando espaço na vida das pessoas e com isso crescendo cada vez mais. Portando</w:t>
      </w:r>
      <w:r w:rsidR="0030671D" w:rsidRPr="0030671D">
        <w:rPr>
          <w:lang w:eastAsia="x-none"/>
        </w:rPr>
        <w:t xml:space="preserve">, as empresas tem se preocupado com a excelência das suas atividades, sejam elas para </w:t>
      </w:r>
      <w:r w:rsidR="00022BDA">
        <w:rPr>
          <w:lang w:eastAsia="x-none"/>
        </w:rPr>
        <w:t xml:space="preserve">gerarem </w:t>
      </w:r>
      <w:r w:rsidR="0030671D" w:rsidRPr="0030671D">
        <w:rPr>
          <w:lang w:eastAsia="x-none"/>
        </w:rPr>
        <w:t>um produto ou serviço</w:t>
      </w:r>
      <w:r>
        <w:rPr>
          <w:lang w:eastAsia="x-none"/>
        </w:rPr>
        <w:t>, pois a quantidade de projetos de TI está crescendo também</w:t>
      </w:r>
      <w:r w:rsidR="0030671D" w:rsidRPr="0030671D">
        <w:rPr>
          <w:lang w:eastAsia="x-none"/>
        </w:rPr>
        <w:t>. (VIEIRA, 2002).</w:t>
      </w:r>
    </w:p>
    <w:p w14:paraId="0EAF85E5" w14:textId="77777777" w:rsidR="0030671D" w:rsidRDefault="0030671D" w:rsidP="0030671D">
      <w:pPr>
        <w:rPr>
          <w:lang w:eastAsia="x-none"/>
        </w:rPr>
      </w:pPr>
      <w:r w:rsidRPr="0030671D">
        <w:rPr>
          <w:lang w:eastAsia="x-none"/>
        </w:rPr>
        <w:t>O gerenciamento de projetos possui o Guia PMBOK que serve como base para as empresas e os gerentes de projetos</w:t>
      </w:r>
      <w:r w:rsidR="00022BDA">
        <w:rPr>
          <w:lang w:eastAsia="x-none"/>
        </w:rPr>
        <w:t>,</w:t>
      </w:r>
      <w:r w:rsidRPr="0030671D">
        <w:rPr>
          <w:lang w:eastAsia="x-none"/>
        </w:rPr>
        <w:t xml:space="preserve"> e define boas práticas no gerenciamento de projetos. Segundo o PMBOK (</w:t>
      </w:r>
      <w:r w:rsidR="008144D2">
        <w:rPr>
          <w:lang w:eastAsia="x-none"/>
        </w:rPr>
        <w:t>2013, p.5</w:t>
      </w:r>
      <w:r w:rsidRPr="0030671D">
        <w:rPr>
          <w:lang w:eastAsia="x-none"/>
        </w:rPr>
        <w:t>) o gerenciamento de projetos é "[...] a aplicação do conhecimento, habilidades, ferramentas e técnicas às atividades do projeto para atender aos seus requisitos."</w:t>
      </w:r>
      <w:r>
        <w:rPr>
          <w:lang w:eastAsia="x-none"/>
        </w:rPr>
        <w:t>.</w:t>
      </w:r>
    </w:p>
    <w:p w14:paraId="7EB065EC" w14:textId="77777777" w:rsidR="004A1D44" w:rsidRPr="0030671D" w:rsidRDefault="004A1D44" w:rsidP="0030671D">
      <w:pPr>
        <w:rPr>
          <w:lang w:eastAsia="x-none"/>
        </w:rPr>
      </w:pPr>
      <w:r>
        <w:rPr>
          <w:lang w:eastAsia="x-none"/>
        </w:rPr>
        <w:t>O processo ideal de gerenciamento de projetos não existe. A literatura apresenta alguns tipos de abordagens que podem ser utilizadas e a maneira como serão seguidas e utilizadas varia de empresa para empresa.</w:t>
      </w:r>
    </w:p>
    <w:p w14:paraId="504316BB" w14:textId="77777777" w:rsidR="00FC04B6" w:rsidRPr="00021A09" w:rsidRDefault="00C65E85" w:rsidP="00FC04B6">
      <w:pPr>
        <w:pStyle w:val="Heading2"/>
      </w:pPr>
      <w:r w:rsidRPr="00021A09">
        <w:t>2.3</w:t>
      </w:r>
      <w:r w:rsidR="00FC04B6" w:rsidRPr="00021A09">
        <w:t xml:space="preserve"> </w:t>
      </w:r>
      <w:r w:rsidR="005407D0">
        <w:t>Desenvolvimento tradicional</w:t>
      </w:r>
    </w:p>
    <w:p w14:paraId="38CBD17C" w14:textId="77777777" w:rsidR="0084432C" w:rsidRDefault="0084432C" w:rsidP="00FC04B6">
      <w:r>
        <w:t>O desenvolvimento tradicional é dirigido a plano, ou seja, foca no planejamento</w:t>
      </w:r>
      <w:r w:rsidR="00022BDA">
        <w:t>,</w:t>
      </w:r>
      <w:r>
        <w:t xml:space="preserve"> onde todas as atividades são planejadas antes de serem executadas. Além disso, todos os requisitos são levantados antes do início do desenvolvimento, trabalhando-se com escopo fechado do projeto. (SOMMERVILLE, 2011).</w:t>
      </w:r>
    </w:p>
    <w:p w14:paraId="7E305BCF" w14:textId="77777777" w:rsidR="00D50E5C" w:rsidRDefault="0084432C" w:rsidP="0084432C">
      <w:pPr>
        <w:ind w:firstLine="0"/>
      </w:pPr>
      <w:r>
        <w:tab/>
      </w:r>
      <w:r w:rsidR="00D50E5C">
        <w:t xml:space="preserve">Os projetos com modelos tradicionais podem ter um ciclo de vida diferente e esse ponto dependerá de como a empresa o aborda. </w:t>
      </w:r>
      <w:r w:rsidR="0088714A">
        <w:t>O modelo cascata é um exemplo de ciclo de vida utilizado em modelos tradicionais. (PETERS e PEDRICZ, 2001).</w:t>
      </w:r>
    </w:p>
    <w:p w14:paraId="203F0545" w14:textId="77777777" w:rsidR="00D50E5C" w:rsidRDefault="00D50E5C" w:rsidP="0088714A">
      <w:pPr>
        <w:ind w:firstLine="708"/>
      </w:pPr>
      <w:r>
        <w:t xml:space="preserve">No modelo cascata as atividades são feitas de forma sequencial e só </w:t>
      </w:r>
      <w:r w:rsidR="00022BDA">
        <w:t xml:space="preserve">se </w:t>
      </w:r>
      <w:r>
        <w:t>pode passar para a próxima etapa assim que a anterior estiver finalizada</w:t>
      </w:r>
      <w:r w:rsidR="00022BDA">
        <w:t>. P</w:t>
      </w:r>
      <w:r>
        <w:t xml:space="preserve">ara que ele receba a definição de finalizado deve existir uma aprovação de um ou mais documentos. O ideal é utilizar esse modelo apenas quando os requisitos estão bem </w:t>
      </w:r>
      <w:r w:rsidR="00022BDA">
        <w:t>d</w:t>
      </w:r>
      <w:r>
        <w:t>escritos e as chances de mudança no escopo são pequenas.</w:t>
      </w:r>
      <w:r w:rsidR="0088714A">
        <w:t xml:space="preserve"> </w:t>
      </w:r>
      <w:r>
        <w:t>(SOMMERVILLE, 2011).</w:t>
      </w:r>
    </w:p>
    <w:p w14:paraId="2CB9DF4A" w14:textId="77777777" w:rsidR="0088714A" w:rsidRDefault="00DF1A19" w:rsidP="00DF1A19">
      <w:pPr>
        <w:ind w:firstLine="708"/>
      </w:pPr>
      <w:r>
        <w:lastRenderedPageBreak/>
        <w:t xml:space="preserve">Segundo Peters e Pedricz (2001, p.41) uma das principais vantagens do desenvolvimento tradicional é </w:t>
      </w:r>
      <w:r w:rsidR="0088714A">
        <w:t>“[...] permitir a gerência do</w:t>
      </w:r>
      <w:r w:rsidR="0088714A" w:rsidRPr="00F3283F">
        <w:t xml:space="preserve"> baseline</w:t>
      </w:r>
      <w:r w:rsidR="0088714A" w:rsidRPr="00A17C75">
        <w:rPr>
          <w:rStyle w:val="FootnoteReference"/>
        </w:rPr>
        <w:footnoteReference w:id="4"/>
      </w:r>
      <w:r w:rsidR="0088714A">
        <w:t xml:space="preserve">, que identifica um conjunto </w:t>
      </w:r>
      <w:r w:rsidR="0088714A" w:rsidRPr="00F3283F">
        <w:t>fixo</w:t>
      </w:r>
      <w:r w:rsidR="0088714A">
        <w:t xml:space="preserve"> de documentos produzidos como resultado de cada fase do ciclo de vida.”.</w:t>
      </w:r>
    </w:p>
    <w:p w14:paraId="71B7EEB3" w14:textId="77777777" w:rsidR="0088714A" w:rsidRDefault="0088714A" w:rsidP="0088714A">
      <w:r>
        <w:t>Como desvantagem, destaca-se a demora na entrega de um produto para o cliente impossibilitando a visão de como o sistema irá funcionar, pois não existe a liberação de versões nem uma implementação inicial através de um protótipo para alinhamento de expectativas. Além disso, alterações no sistema já finalizado são muito mais trabalhosas e gastam muito mais do que alterações em protótipos</w:t>
      </w:r>
      <w:r w:rsidR="008A4DEC">
        <w:t xml:space="preserve"> ou em versões. (PETERS; PEDRYCZ</w:t>
      </w:r>
      <w:r>
        <w:t>, 2001).</w:t>
      </w:r>
    </w:p>
    <w:p w14:paraId="384D3A8B" w14:textId="77777777" w:rsidR="00FC04B6" w:rsidRPr="00274F1D" w:rsidRDefault="00C65E85" w:rsidP="00FC04B6">
      <w:pPr>
        <w:pStyle w:val="Heading2"/>
      </w:pPr>
      <w:r>
        <w:t>2.4</w:t>
      </w:r>
      <w:r w:rsidR="005407D0">
        <w:t xml:space="preserve"> Desenvolvimento</w:t>
      </w:r>
      <w:r w:rsidR="00FC04B6" w:rsidRPr="00274F1D">
        <w:t xml:space="preserve"> ágil</w:t>
      </w:r>
    </w:p>
    <w:p w14:paraId="05CBC788" w14:textId="77777777" w:rsidR="00FC04B6" w:rsidRPr="00274F1D" w:rsidRDefault="00FC04B6" w:rsidP="00FC04B6">
      <w:r w:rsidRPr="00274F1D">
        <w:t>O ambiente das tecnologias muda de forma muito rápida, cada vez mais novas tecnologias surgem, assim como outras rapidamente caem em desuso. Devido a isso, as empresas precisam reagir de forma rápida às mudanças no mercado, sendo elas de novas oportunidades e mercados, de condições econômicas ou novos produtos e serviços, concorrentes ou não. (SOMMERVILLE, 2011).</w:t>
      </w:r>
    </w:p>
    <w:p w14:paraId="75B2687F" w14:textId="77777777" w:rsidR="00FC04B6" w:rsidRPr="00274F1D" w:rsidRDefault="00FC04B6" w:rsidP="00FC04B6">
      <w:pPr>
        <w:rPr>
          <w:lang w:eastAsia="x-none"/>
        </w:rPr>
      </w:pPr>
      <w:r w:rsidRPr="00274F1D">
        <w:rPr>
          <w:lang w:eastAsia="x-none"/>
        </w:rPr>
        <w:t>Ao citar os modelos de desenvolvimento tradicional (cascata, incremental e espiral) um problema destacado foi a existência de requisitos instáveis. Essa característica dos requisitos muitas vezes ocorre porque os clientes não conseguem prever o efeito que o sistema terá sobre as atividades e como as informações irão interagir com outros sistemas. (SOMMERVILLE, 2011).</w:t>
      </w:r>
    </w:p>
    <w:p w14:paraId="585FC3E6" w14:textId="77777777" w:rsidR="00FC04B6" w:rsidRPr="00274F1D" w:rsidRDefault="00FC04B6" w:rsidP="00FC04B6">
      <w:pPr>
        <w:rPr>
          <w:rFonts w:cs="Arial"/>
        </w:rPr>
      </w:pPr>
      <w:r w:rsidRPr="00274F1D">
        <w:rPr>
          <w:lang w:eastAsia="x-none"/>
        </w:rPr>
        <w:t xml:space="preserve">Os fatores citados contribuíram para a criação de um documento chamado “Manifesto ágil” que foi redigido após uma reunião entre alguns profissionais de software que já utilizavam métodos parecidos com o ágil. Ele contém doze princípios que qualquer metodologia ágil deve utilizar. </w:t>
      </w:r>
      <w:r w:rsidRPr="00274F1D">
        <w:rPr>
          <w:rFonts w:cs="Arial"/>
        </w:rPr>
        <w:t>(SBROCCO; MACEDO, 2012).</w:t>
      </w:r>
    </w:p>
    <w:p w14:paraId="6CEB40D1" w14:textId="77777777" w:rsidR="00FC04B6" w:rsidRPr="00274F1D" w:rsidRDefault="00FC04B6" w:rsidP="00FC04B6">
      <w:pPr>
        <w:rPr>
          <w:rFonts w:cs="Arial"/>
        </w:rPr>
      </w:pPr>
      <w:r w:rsidRPr="00274F1D">
        <w:rPr>
          <w:rFonts w:cs="Arial"/>
        </w:rPr>
        <w:t xml:space="preserve">De acordo com o </w:t>
      </w:r>
      <w:r w:rsidRPr="006349D2">
        <w:rPr>
          <w:rFonts w:cs="Arial"/>
        </w:rPr>
        <w:t>Manifesto for Agile Software Development</w:t>
      </w:r>
      <w:r w:rsidR="006349D2">
        <w:rPr>
          <w:rFonts w:cs="Arial"/>
        </w:rPr>
        <w:t xml:space="preserve"> (Agille Alliance, 2015) </w:t>
      </w:r>
      <w:r w:rsidRPr="00274F1D">
        <w:rPr>
          <w:rFonts w:cs="Arial"/>
        </w:rPr>
        <w:t>os itens que são valorizados na metodologia são:</w:t>
      </w:r>
    </w:p>
    <w:p w14:paraId="18229235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</w:rPr>
        <w:t>Indivíduos e interações do que processos e ferramentas;</w:t>
      </w:r>
    </w:p>
    <w:p w14:paraId="014FAD89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</w:rPr>
        <w:t>Software em funcionamento do que documentação abrangente;</w:t>
      </w:r>
    </w:p>
    <w:p w14:paraId="68C10FAC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</w:rPr>
        <w:lastRenderedPageBreak/>
        <w:t>Colaboração do cliente do que negociação de contrato;</w:t>
      </w:r>
    </w:p>
    <w:p w14:paraId="51832E73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</w:rPr>
        <w:t>Respostas a mudanças do que seguir um plano.</w:t>
      </w:r>
    </w:p>
    <w:p w14:paraId="3099C579" w14:textId="77777777" w:rsidR="00FC04B6" w:rsidRPr="00274F1D" w:rsidRDefault="00FC04B6" w:rsidP="00FC04B6">
      <w:pPr>
        <w:rPr>
          <w:rFonts w:cs="Arial"/>
        </w:rPr>
      </w:pPr>
      <w:r w:rsidRPr="00274F1D">
        <w:rPr>
          <w:rFonts w:cs="Arial"/>
        </w:rPr>
        <w:t xml:space="preserve">A partir das abordagens ágeis como </w:t>
      </w:r>
      <w:r w:rsidR="00731919">
        <w:rPr>
          <w:rFonts w:cs="Arial"/>
          <w:i/>
        </w:rPr>
        <w:t>SCRUM</w:t>
      </w:r>
      <w:r w:rsidRPr="00274F1D">
        <w:rPr>
          <w:rFonts w:cs="Arial"/>
        </w:rPr>
        <w:t xml:space="preserve">, </w:t>
      </w:r>
      <w:r w:rsidRPr="00731919">
        <w:rPr>
          <w:rFonts w:cs="Arial"/>
          <w:i/>
        </w:rPr>
        <w:t>Extreme Programming</w:t>
      </w:r>
      <w:r w:rsidRPr="00274F1D">
        <w:rPr>
          <w:rFonts w:cs="Arial"/>
        </w:rPr>
        <w:t xml:space="preserve"> e outros</w:t>
      </w:r>
      <w:r w:rsidR="00022BDA">
        <w:rPr>
          <w:rFonts w:cs="Arial"/>
        </w:rPr>
        <w:t>,</w:t>
      </w:r>
      <w:r w:rsidRPr="00274F1D">
        <w:rPr>
          <w:rFonts w:cs="Arial"/>
        </w:rPr>
        <w:t xml:space="preserve"> Sommerville (2011) elaborou a </w:t>
      </w:r>
      <w:r w:rsidRPr="00274F1D">
        <w:rPr>
          <w:rFonts w:cs="Arial"/>
        </w:rPr>
        <w:fldChar w:fldCharType="begin"/>
      </w:r>
      <w:r w:rsidRPr="00274F1D">
        <w:rPr>
          <w:rFonts w:cs="Arial"/>
        </w:rPr>
        <w:instrText xml:space="preserve"> REF _Ref419320084  \* MERGEFORMAT </w:instrText>
      </w:r>
      <w:r w:rsidRPr="00274F1D">
        <w:rPr>
          <w:rFonts w:cs="Arial"/>
        </w:rPr>
        <w:fldChar w:fldCharType="separate"/>
      </w:r>
      <w:r w:rsidRPr="00274F1D">
        <w:rPr>
          <w:rFonts w:cs="Arial"/>
        </w:rPr>
        <w:t>Tabela 1</w:t>
      </w:r>
      <w:r w:rsidRPr="00274F1D">
        <w:rPr>
          <w:rFonts w:cs="Arial"/>
        </w:rPr>
        <w:fldChar w:fldCharType="end"/>
      </w:r>
      <w:r w:rsidRPr="00274F1D">
        <w:rPr>
          <w:rFonts w:cs="Arial"/>
        </w:rPr>
        <w:t xml:space="preserve"> que apresenta os princípios dos métodos ágeis.</w:t>
      </w:r>
    </w:p>
    <w:p w14:paraId="163988AE" w14:textId="77777777" w:rsidR="00FC04B6" w:rsidRPr="00274F1D" w:rsidRDefault="00FC04B6" w:rsidP="00FC04B6">
      <w:pPr>
        <w:pStyle w:val="Caption"/>
        <w:keepNext/>
      </w:pPr>
      <w:bookmarkStart w:id="8" w:name="_Ref419320084"/>
      <w:bookmarkStart w:id="9" w:name="_Toc422512227"/>
      <w:r w:rsidRPr="00274F1D">
        <w:t xml:space="preserve">Tabela </w:t>
      </w:r>
      <w:r w:rsidRPr="00274F1D">
        <w:fldChar w:fldCharType="begin"/>
      </w:r>
      <w:r w:rsidRPr="00274F1D">
        <w:instrText xml:space="preserve"> SEQ Tabela \* ARABIC </w:instrText>
      </w:r>
      <w:r w:rsidRPr="00274F1D">
        <w:fldChar w:fldCharType="separate"/>
      </w:r>
      <w:r w:rsidR="0096465C">
        <w:t>1</w:t>
      </w:r>
      <w:r w:rsidRPr="00274F1D">
        <w:fldChar w:fldCharType="end"/>
      </w:r>
      <w:bookmarkEnd w:id="8"/>
      <w:r w:rsidRPr="00274F1D">
        <w:t xml:space="preserve"> – Os princípios dos métodos ágeis</w:t>
      </w:r>
      <w:bookmarkEnd w:id="9"/>
    </w:p>
    <w:tbl>
      <w:tblPr>
        <w:tblW w:w="9294" w:type="dxa"/>
        <w:tblLook w:val="04A0" w:firstRow="1" w:lastRow="0" w:firstColumn="1" w:lastColumn="0" w:noHBand="0" w:noVBand="1"/>
      </w:tblPr>
      <w:tblGrid>
        <w:gridCol w:w="2660"/>
        <w:gridCol w:w="6634"/>
      </w:tblGrid>
      <w:tr w:rsidR="00FC04B6" w:rsidRPr="00274F1D" w14:paraId="220B206F" w14:textId="77777777" w:rsidTr="009A2173">
        <w:tc>
          <w:tcPr>
            <w:tcW w:w="2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D26E5" w14:textId="77777777" w:rsidR="00FC04B6" w:rsidRPr="00274F1D" w:rsidRDefault="00FC04B6" w:rsidP="009A2173">
            <w:pPr>
              <w:ind w:firstLine="0"/>
              <w:rPr>
                <w:rFonts w:cs="Arial"/>
                <w:b/>
              </w:rPr>
            </w:pPr>
            <w:r w:rsidRPr="00274F1D">
              <w:rPr>
                <w:rFonts w:cs="Arial"/>
                <w:b/>
              </w:rPr>
              <w:t>Princípios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09F510" w14:textId="77777777" w:rsidR="00FC04B6" w:rsidRPr="00274F1D" w:rsidRDefault="00FC04B6" w:rsidP="009A2173">
            <w:pPr>
              <w:ind w:firstLine="0"/>
              <w:rPr>
                <w:rFonts w:cs="Arial"/>
                <w:b/>
              </w:rPr>
            </w:pPr>
            <w:r w:rsidRPr="00274F1D">
              <w:rPr>
                <w:rFonts w:cs="Arial"/>
                <w:b/>
              </w:rPr>
              <w:t>Descrição</w:t>
            </w:r>
          </w:p>
        </w:tc>
      </w:tr>
      <w:tr w:rsidR="00FC04B6" w:rsidRPr="00274F1D" w14:paraId="5E5E3FAC" w14:textId="77777777" w:rsidTr="009A2173">
        <w:tc>
          <w:tcPr>
            <w:tcW w:w="2660" w:type="dxa"/>
            <w:tcBorders>
              <w:top w:val="single" w:sz="4" w:space="0" w:color="auto"/>
            </w:tcBorders>
            <w:shd w:val="clear" w:color="auto" w:fill="auto"/>
          </w:tcPr>
          <w:p w14:paraId="1FE80FF4" w14:textId="77777777" w:rsidR="00FC04B6" w:rsidRPr="00274F1D" w:rsidRDefault="00FC04B6" w:rsidP="009A2173">
            <w:pPr>
              <w:ind w:firstLine="0"/>
              <w:jc w:val="left"/>
              <w:rPr>
                <w:rFonts w:cs="Arial"/>
              </w:rPr>
            </w:pPr>
            <w:r w:rsidRPr="00274F1D">
              <w:rPr>
                <w:rFonts w:cs="Arial"/>
              </w:rPr>
              <w:t>Envolvimento do cliente</w:t>
            </w:r>
          </w:p>
        </w:tc>
        <w:tc>
          <w:tcPr>
            <w:tcW w:w="6634" w:type="dxa"/>
            <w:tcBorders>
              <w:top w:val="single" w:sz="4" w:space="0" w:color="auto"/>
            </w:tcBorders>
            <w:shd w:val="clear" w:color="auto" w:fill="auto"/>
          </w:tcPr>
          <w:p w14:paraId="24B8BE03" w14:textId="77777777" w:rsidR="00FC04B6" w:rsidRPr="00274F1D" w:rsidRDefault="00FC04B6" w:rsidP="009A2173">
            <w:pPr>
              <w:ind w:firstLine="0"/>
              <w:rPr>
                <w:rFonts w:cs="Arial"/>
              </w:rPr>
            </w:pPr>
            <w:r w:rsidRPr="00274F1D">
              <w:rPr>
                <w:rFonts w:cs="Arial"/>
              </w:rPr>
              <w:t>Os clientes devem estar intimamente envolvidos no processo de desenvolvimento. Seu papel é fornecer e priorizar novos requisitos do sistema e avaliar suas iterações.</w:t>
            </w:r>
          </w:p>
        </w:tc>
      </w:tr>
      <w:tr w:rsidR="00FC04B6" w:rsidRPr="00274F1D" w14:paraId="115C4624" w14:textId="77777777" w:rsidTr="009A2173">
        <w:tc>
          <w:tcPr>
            <w:tcW w:w="2660" w:type="dxa"/>
            <w:shd w:val="clear" w:color="auto" w:fill="auto"/>
          </w:tcPr>
          <w:p w14:paraId="60BD875E" w14:textId="77777777" w:rsidR="00FC04B6" w:rsidRPr="00274F1D" w:rsidRDefault="00FC04B6" w:rsidP="009A2173">
            <w:pPr>
              <w:ind w:firstLine="0"/>
              <w:jc w:val="left"/>
              <w:rPr>
                <w:rFonts w:cs="Arial"/>
              </w:rPr>
            </w:pPr>
            <w:r w:rsidRPr="00274F1D">
              <w:rPr>
                <w:rFonts w:cs="Arial"/>
              </w:rPr>
              <w:t>Entrega Incremental</w:t>
            </w:r>
          </w:p>
        </w:tc>
        <w:tc>
          <w:tcPr>
            <w:tcW w:w="6634" w:type="dxa"/>
            <w:shd w:val="clear" w:color="auto" w:fill="auto"/>
          </w:tcPr>
          <w:p w14:paraId="61FF11D7" w14:textId="77777777" w:rsidR="00FC04B6" w:rsidRPr="00274F1D" w:rsidRDefault="00FC04B6" w:rsidP="009A2173">
            <w:pPr>
              <w:ind w:firstLine="0"/>
              <w:rPr>
                <w:rFonts w:cs="Arial"/>
              </w:rPr>
            </w:pPr>
            <w:r w:rsidRPr="00274F1D">
              <w:rPr>
                <w:rFonts w:cs="Arial"/>
              </w:rPr>
              <w:t>O software é desenvolvido em incrementos com o cliente, especificando os requisitos para serem incluídos em cada um.</w:t>
            </w:r>
          </w:p>
        </w:tc>
      </w:tr>
      <w:tr w:rsidR="00FC04B6" w:rsidRPr="00274F1D" w14:paraId="343B99CB" w14:textId="77777777" w:rsidTr="009A2173">
        <w:tc>
          <w:tcPr>
            <w:tcW w:w="2660" w:type="dxa"/>
            <w:shd w:val="clear" w:color="auto" w:fill="auto"/>
          </w:tcPr>
          <w:p w14:paraId="1BFB8F2C" w14:textId="77777777" w:rsidR="00FC04B6" w:rsidRPr="00274F1D" w:rsidRDefault="00FC04B6" w:rsidP="009A2173">
            <w:pPr>
              <w:ind w:firstLine="0"/>
              <w:jc w:val="left"/>
              <w:rPr>
                <w:rFonts w:cs="Arial"/>
              </w:rPr>
            </w:pPr>
            <w:r w:rsidRPr="00274F1D">
              <w:rPr>
                <w:rFonts w:cs="Arial"/>
              </w:rPr>
              <w:t>Pessoas, não processos</w:t>
            </w:r>
          </w:p>
        </w:tc>
        <w:tc>
          <w:tcPr>
            <w:tcW w:w="6634" w:type="dxa"/>
            <w:shd w:val="clear" w:color="auto" w:fill="auto"/>
          </w:tcPr>
          <w:p w14:paraId="1CB05863" w14:textId="77777777" w:rsidR="00FC04B6" w:rsidRPr="00274F1D" w:rsidRDefault="00FC04B6" w:rsidP="009A2173">
            <w:pPr>
              <w:ind w:firstLine="0"/>
              <w:rPr>
                <w:rFonts w:cs="Arial"/>
              </w:rPr>
            </w:pPr>
            <w:r w:rsidRPr="00274F1D">
              <w:rPr>
                <w:rFonts w:cs="Arial"/>
              </w:rPr>
              <w:t>As habilidades da equipe de desenvolvimento devem ser reconhecidas e exploradas. Membros das equipes devem desenvolver suas próprias maneiras de trabalhar, sem processos prescritivos.</w:t>
            </w:r>
          </w:p>
        </w:tc>
      </w:tr>
      <w:tr w:rsidR="00FC04B6" w:rsidRPr="00274F1D" w14:paraId="047BDCDC" w14:textId="77777777" w:rsidTr="009A2173">
        <w:tc>
          <w:tcPr>
            <w:tcW w:w="2660" w:type="dxa"/>
            <w:shd w:val="clear" w:color="auto" w:fill="auto"/>
          </w:tcPr>
          <w:p w14:paraId="6D87D3B0" w14:textId="77777777" w:rsidR="00FC04B6" w:rsidRPr="00274F1D" w:rsidRDefault="00FC04B6" w:rsidP="009A2173">
            <w:pPr>
              <w:ind w:firstLine="0"/>
              <w:jc w:val="left"/>
              <w:rPr>
                <w:rFonts w:cs="Arial"/>
              </w:rPr>
            </w:pPr>
            <w:r w:rsidRPr="00274F1D">
              <w:rPr>
                <w:rFonts w:cs="Arial"/>
              </w:rPr>
              <w:t>Aceitar as mudanças</w:t>
            </w:r>
          </w:p>
        </w:tc>
        <w:tc>
          <w:tcPr>
            <w:tcW w:w="6634" w:type="dxa"/>
            <w:shd w:val="clear" w:color="auto" w:fill="auto"/>
          </w:tcPr>
          <w:p w14:paraId="0ED10A11" w14:textId="77777777" w:rsidR="00FC04B6" w:rsidRPr="00274F1D" w:rsidRDefault="00FC04B6" w:rsidP="009A2173">
            <w:pPr>
              <w:ind w:firstLine="0"/>
              <w:rPr>
                <w:rFonts w:cs="Arial"/>
              </w:rPr>
            </w:pPr>
            <w:r w:rsidRPr="00274F1D">
              <w:rPr>
                <w:rFonts w:cs="Arial"/>
              </w:rPr>
              <w:t>Deve-se ter em mente que os requisitos do sistema vão mudar. Por isso, projete o sistema de maneira a acomodar essas mudanças.</w:t>
            </w:r>
          </w:p>
        </w:tc>
      </w:tr>
      <w:tr w:rsidR="00FC04B6" w:rsidRPr="00274F1D" w14:paraId="32740EE3" w14:textId="77777777" w:rsidTr="009A2173"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1ED49D9E" w14:textId="77777777" w:rsidR="00FC04B6" w:rsidRPr="00274F1D" w:rsidRDefault="00FC04B6" w:rsidP="009A2173">
            <w:pPr>
              <w:ind w:firstLine="0"/>
              <w:jc w:val="left"/>
              <w:rPr>
                <w:rFonts w:cs="Arial"/>
              </w:rPr>
            </w:pPr>
            <w:r w:rsidRPr="00274F1D">
              <w:rPr>
                <w:rFonts w:cs="Arial"/>
              </w:rPr>
              <w:t>Manter a simplicidade</w:t>
            </w:r>
          </w:p>
        </w:tc>
        <w:tc>
          <w:tcPr>
            <w:tcW w:w="6634" w:type="dxa"/>
            <w:tcBorders>
              <w:bottom w:val="single" w:sz="4" w:space="0" w:color="auto"/>
            </w:tcBorders>
            <w:shd w:val="clear" w:color="auto" w:fill="auto"/>
          </w:tcPr>
          <w:p w14:paraId="5DAF8AFE" w14:textId="77777777" w:rsidR="00FC04B6" w:rsidRPr="00274F1D" w:rsidRDefault="00FC04B6" w:rsidP="009A2173">
            <w:pPr>
              <w:ind w:firstLine="0"/>
              <w:rPr>
                <w:rFonts w:cs="Arial"/>
              </w:rPr>
            </w:pPr>
            <w:r w:rsidRPr="00274F1D">
              <w:rPr>
                <w:rFonts w:cs="Arial"/>
              </w:rPr>
              <w:t>Focalize a simplicidade, tanto do software a ser desenvolvido quanto do processo de desenvolvimento. Sempre que possível, trabalhe ativamente para eliminar a complexidade do sistema.</w:t>
            </w:r>
          </w:p>
        </w:tc>
      </w:tr>
    </w:tbl>
    <w:p w14:paraId="296BE16C" w14:textId="77777777" w:rsidR="00FC04B6" w:rsidRPr="00132D6E" w:rsidRDefault="00FC04B6" w:rsidP="00FC04B6">
      <w:pPr>
        <w:pStyle w:val="Caption"/>
        <w:rPr>
          <w:lang w:val="en-US"/>
        </w:rPr>
      </w:pPr>
      <w:r w:rsidRPr="00132D6E">
        <w:rPr>
          <w:lang w:val="en-US"/>
        </w:rPr>
        <w:t>Fonte: Sommerville (2011, p.40).</w:t>
      </w:r>
    </w:p>
    <w:p w14:paraId="2AB3C699" w14:textId="77777777" w:rsidR="00FC04B6" w:rsidRPr="00132D6E" w:rsidRDefault="00FC04B6" w:rsidP="00FC04B6">
      <w:pPr>
        <w:pStyle w:val="Heading3"/>
        <w:rPr>
          <w:lang w:val="en-US"/>
        </w:rPr>
      </w:pPr>
      <w:r w:rsidRPr="00132D6E">
        <w:rPr>
          <w:lang w:val="en-US"/>
        </w:rPr>
        <w:t>2.</w:t>
      </w:r>
      <w:r w:rsidR="00C65E85" w:rsidRPr="00132D6E">
        <w:rPr>
          <w:lang w:val="en-US"/>
        </w:rPr>
        <w:t>4</w:t>
      </w:r>
      <w:r w:rsidRPr="00132D6E">
        <w:rPr>
          <w:lang w:val="en-US"/>
        </w:rPr>
        <w:t>.1 Extreme Programming (XP)</w:t>
      </w:r>
    </w:p>
    <w:p w14:paraId="4DD6B7AB" w14:textId="77777777" w:rsidR="00FC04B6" w:rsidRPr="00274F1D" w:rsidRDefault="00FC04B6" w:rsidP="00FC04B6">
      <w:pPr>
        <w:rPr>
          <w:lang w:eastAsia="x-none"/>
        </w:rPr>
      </w:pPr>
      <w:r w:rsidRPr="00274F1D">
        <w:rPr>
          <w:lang w:eastAsia="x-none"/>
        </w:rPr>
        <w:t xml:space="preserve">Segundo Sbrocco e Macedo (2012), o </w:t>
      </w:r>
      <w:r w:rsidRPr="00AF0175">
        <w:rPr>
          <w:i/>
          <w:lang w:eastAsia="x-none"/>
        </w:rPr>
        <w:t>eXtreme</w:t>
      </w:r>
      <w:r w:rsidRPr="00274F1D">
        <w:rPr>
          <w:lang w:eastAsia="x-none"/>
        </w:rPr>
        <w:t xml:space="preserve"> </w:t>
      </w:r>
      <w:r w:rsidRPr="00AF0175">
        <w:rPr>
          <w:i/>
          <w:lang w:eastAsia="x-none"/>
        </w:rPr>
        <w:t>Programming</w:t>
      </w:r>
      <w:r w:rsidRPr="00274F1D">
        <w:rPr>
          <w:lang w:eastAsia="x-none"/>
        </w:rPr>
        <w:t xml:space="preserve"> é uma metodologia ágil de desenvolvimento de projetos de software e busca entregar os projetos rapidamente e no prazo, mesmo que os requisitos alterem.</w:t>
      </w:r>
    </w:p>
    <w:p w14:paraId="4150FE07" w14:textId="77777777" w:rsidR="00FC04B6" w:rsidRPr="00274F1D" w:rsidRDefault="00FC04B6" w:rsidP="00FC04B6">
      <w:pPr>
        <w:rPr>
          <w:lang w:eastAsia="x-none"/>
        </w:rPr>
      </w:pPr>
      <w:r w:rsidRPr="00274F1D">
        <w:rPr>
          <w:lang w:eastAsia="x-none"/>
        </w:rPr>
        <w:t xml:space="preserve">A utilização dessa metodologia tem como principal vantagem </w:t>
      </w:r>
      <w:r w:rsidR="00F16586">
        <w:rPr>
          <w:lang w:eastAsia="x-none"/>
        </w:rPr>
        <w:t>a</w:t>
      </w:r>
      <w:r w:rsidR="00F16586" w:rsidRPr="00274F1D">
        <w:rPr>
          <w:lang w:eastAsia="x-none"/>
        </w:rPr>
        <w:t xml:space="preserve"> </w:t>
      </w:r>
      <w:r w:rsidRPr="00274F1D">
        <w:rPr>
          <w:lang w:eastAsia="x-none"/>
        </w:rPr>
        <w:t>mesma da metodologia ágil</w:t>
      </w:r>
      <w:r w:rsidR="0045452A">
        <w:rPr>
          <w:lang w:eastAsia="x-none"/>
        </w:rPr>
        <w:t>,</w:t>
      </w:r>
      <w:r w:rsidRPr="00274F1D">
        <w:rPr>
          <w:lang w:eastAsia="x-none"/>
        </w:rPr>
        <w:t xml:space="preserve"> permitir que o cliente utilize partes do sistema e verifique se a </w:t>
      </w:r>
      <w:r w:rsidRPr="00274F1D">
        <w:rPr>
          <w:lang w:eastAsia="x-none"/>
        </w:rPr>
        <w:lastRenderedPageBreak/>
        <w:t>solicitação foi atendida corretamente e que mudanças possam ser feitas no decorrer do desenvolvimento. (SBROCCO; MACEDO, 2012).</w:t>
      </w:r>
    </w:p>
    <w:p w14:paraId="5B2E2364" w14:textId="77777777" w:rsidR="00FC04B6" w:rsidRPr="00274F1D" w:rsidRDefault="00FC04B6" w:rsidP="00FC04B6">
      <w:pPr>
        <w:rPr>
          <w:lang w:eastAsia="x-none"/>
        </w:rPr>
      </w:pPr>
      <w:r w:rsidRPr="00274F1D">
        <w:rPr>
          <w:lang w:eastAsia="x-none"/>
        </w:rPr>
        <w:t xml:space="preserve">Os requisitos são chamados de estórias do usuário e são implementados com uma série de tarefas, são elaborados cenários de testes para cada estória e as entregas são divididas em </w:t>
      </w:r>
      <w:r w:rsidRPr="00AF0175">
        <w:rPr>
          <w:i/>
          <w:lang w:eastAsia="x-none"/>
        </w:rPr>
        <w:t>releases</w:t>
      </w:r>
      <w:r w:rsidRPr="00274F1D">
        <w:rPr>
          <w:rStyle w:val="FootnoteReference"/>
          <w:lang w:eastAsia="x-none"/>
        </w:rPr>
        <w:footnoteReference w:id="5"/>
      </w:r>
      <w:r w:rsidRPr="00274F1D">
        <w:rPr>
          <w:lang w:eastAsia="x-none"/>
        </w:rPr>
        <w:t>. (SOMMERVILLE, 2011).</w:t>
      </w:r>
      <w:r w:rsidR="00BA4114">
        <w:rPr>
          <w:lang w:eastAsia="x-none"/>
        </w:rPr>
        <w:t xml:space="preserve"> Alguns autores, como Sommerville, utilizam como nomenclatura história de usuário ao invés de estória de usuário, nesse trabalho será utilizado o nome estórias de usuário.</w:t>
      </w:r>
    </w:p>
    <w:p w14:paraId="14108CCC" w14:textId="77777777" w:rsidR="00FC04B6" w:rsidRPr="00274F1D" w:rsidRDefault="00FC04B6" w:rsidP="00FC04B6">
      <w:pPr>
        <w:rPr>
          <w:lang w:eastAsia="x-none"/>
        </w:rPr>
      </w:pPr>
      <w:r w:rsidRPr="00274F1D">
        <w:rPr>
          <w:lang w:eastAsia="x-none"/>
        </w:rPr>
        <w:t>A metodologia tem definidos cinco valores são eles:</w:t>
      </w:r>
    </w:p>
    <w:p w14:paraId="59F61CF0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  <w:u w:val="single"/>
        </w:rPr>
        <w:t>Comunicação</w:t>
      </w:r>
      <w:r w:rsidRPr="00274F1D">
        <w:rPr>
          <w:rFonts w:cs="Arial"/>
        </w:rPr>
        <w:t xml:space="preserve">: </w:t>
      </w:r>
      <w:r w:rsidR="00274F1D" w:rsidRPr="00274F1D">
        <w:rPr>
          <w:rFonts w:cs="Arial"/>
        </w:rPr>
        <w:t xml:space="preserve">deve-se realizar uma comunicação direta com a equipe e os clientes, procurando resolver de forma ágil os pontos levantados. </w:t>
      </w:r>
      <w:r w:rsidRPr="00274F1D">
        <w:rPr>
          <w:rFonts w:cs="Arial"/>
        </w:rPr>
        <w:t>(SBROCCO; MACEDO, 2012);</w:t>
      </w:r>
    </w:p>
    <w:p w14:paraId="51C1112E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  <w:u w:val="single"/>
        </w:rPr>
        <w:t>Feedback</w:t>
      </w:r>
      <w:r w:rsidRPr="00274F1D">
        <w:rPr>
          <w:rFonts w:cs="Arial"/>
        </w:rPr>
        <w:t xml:space="preserve">: as fontes do </w:t>
      </w:r>
      <w:r w:rsidRPr="00AF0175">
        <w:rPr>
          <w:rFonts w:cs="Arial"/>
          <w:i/>
        </w:rPr>
        <w:t>feedback</w:t>
      </w:r>
      <w:r w:rsidRPr="00274F1D">
        <w:rPr>
          <w:rFonts w:cs="Arial"/>
        </w:rPr>
        <w:t xml:space="preserve"> segundo Pressman (2010, p.87), são “do próprio software implementado, do cliente e de outros membros da equipe de software”;</w:t>
      </w:r>
    </w:p>
    <w:p w14:paraId="76BD046C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  <w:u w:val="single"/>
        </w:rPr>
        <w:t>Simplicidade</w:t>
      </w:r>
      <w:r w:rsidRPr="00274F1D">
        <w:rPr>
          <w:rFonts w:cs="Arial"/>
        </w:rPr>
        <w:t xml:space="preserve">: </w:t>
      </w:r>
      <w:r w:rsidR="00274F1D" w:rsidRPr="00274F1D">
        <w:rPr>
          <w:rFonts w:cs="Arial"/>
        </w:rPr>
        <w:t>as soluções devem ser desenvolvidas visando atender, de forma rápida, ao que o cliente precisa, focando na agregação de valor.</w:t>
      </w:r>
      <w:r w:rsidRPr="00274F1D">
        <w:rPr>
          <w:rFonts w:cs="Arial"/>
        </w:rPr>
        <w:t xml:space="preserve"> (SBROCCO; MACEDO, 2012, p.146);</w:t>
      </w:r>
    </w:p>
    <w:p w14:paraId="4C5FA6F5" w14:textId="77777777" w:rsidR="00FC04B6" w:rsidRPr="00274F1D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274F1D">
        <w:rPr>
          <w:rFonts w:cs="Arial"/>
          <w:u w:val="single"/>
        </w:rPr>
        <w:t>Coragem</w:t>
      </w:r>
      <w:r w:rsidRPr="00274F1D">
        <w:rPr>
          <w:rFonts w:cs="Arial"/>
        </w:rPr>
        <w:t xml:space="preserve">: </w:t>
      </w:r>
      <w:r w:rsidR="00274F1D" w:rsidRPr="00274F1D">
        <w:rPr>
          <w:rFonts w:cs="Arial"/>
        </w:rPr>
        <w:t>todos na equipe devem sentir-se encorajados a propor melhorias no projeto.</w:t>
      </w:r>
      <w:r w:rsidRPr="00274F1D">
        <w:rPr>
          <w:rFonts w:cs="Arial"/>
        </w:rPr>
        <w:t xml:space="preserve"> (SBROCCO; MACEDO, 2012, p.146);</w:t>
      </w:r>
    </w:p>
    <w:p w14:paraId="0C94EB6F" w14:textId="77777777" w:rsidR="00FC04B6" w:rsidRPr="006939C3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rFonts w:cs="Arial"/>
        </w:rPr>
      </w:pPr>
      <w:r w:rsidRPr="006939C3">
        <w:rPr>
          <w:rFonts w:cs="Arial"/>
          <w:u w:val="single"/>
        </w:rPr>
        <w:t>Respeito</w:t>
      </w:r>
      <w:r w:rsidRPr="006939C3">
        <w:rPr>
          <w:rFonts w:cs="Arial"/>
        </w:rPr>
        <w:t xml:space="preserve">: </w:t>
      </w:r>
      <w:r w:rsidR="006939C3" w:rsidRPr="006939C3">
        <w:rPr>
          <w:rFonts w:cs="Arial"/>
        </w:rPr>
        <w:t xml:space="preserve">a equipe deve respeitar-se escutando ao que os demais membros </w:t>
      </w:r>
      <w:r w:rsidR="0045452A" w:rsidRPr="006939C3">
        <w:rPr>
          <w:rFonts w:cs="Arial"/>
        </w:rPr>
        <w:t>têm</w:t>
      </w:r>
      <w:r w:rsidR="006939C3" w:rsidRPr="006939C3">
        <w:rPr>
          <w:rFonts w:cs="Arial"/>
        </w:rPr>
        <w:t xml:space="preserve"> a falar e aceitando as críticas levantadas.</w:t>
      </w:r>
      <w:r w:rsidRPr="006939C3">
        <w:rPr>
          <w:rFonts w:cs="Arial"/>
        </w:rPr>
        <w:t xml:space="preserve"> (SBROCCO; MACEDO 2012, p.147).</w:t>
      </w:r>
    </w:p>
    <w:p w14:paraId="4818C06A" w14:textId="77777777" w:rsidR="00F16586" w:rsidRDefault="00FC04B6" w:rsidP="00DF1A19">
      <w:pPr>
        <w:rPr>
          <w:lang w:eastAsia="x-none"/>
        </w:rPr>
      </w:pPr>
      <w:r w:rsidRPr="006939C3">
        <w:rPr>
          <w:lang w:eastAsia="x-none"/>
        </w:rPr>
        <w:t xml:space="preserve">O processo do XP é indicado para sistemas desenvolvidos com orientação a objeto e a </w:t>
      </w:r>
      <w:r w:rsidRPr="006939C3">
        <w:rPr>
          <w:lang w:eastAsia="x-none"/>
        </w:rPr>
        <w:fldChar w:fldCharType="begin"/>
      </w:r>
      <w:r w:rsidRPr="006939C3">
        <w:rPr>
          <w:lang w:eastAsia="x-none"/>
        </w:rPr>
        <w:instrText xml:space="preserve"> REF _Ref419320186  \* MERGEFORMAT </w:instrText>
      </w:r>
      <w:r w:rsidRPr="006939C3">
        <w:rPr>
          <w:lang w:eastAsia="x-none"/>
        </w:rPr>
        <w:fldChar w:fldCharType="separate"/>
      </w:r>
      <w:r w:rsidR="00133149" w:rsidRPr="00133149">
        <w:rPr>
          <w:lang w:eastAsia="x-none"/>
        </w:rPr>
        <w:t>Figura 1</w:t>
      </w:r>
      <w:r w:rsidRPr="006939C3">
        <w:rPr>
          <w:lang w:eastAsia="x-none"/>
        </w:rPr>
        <w:fldChar w:fldCharType="end"/>
      </w:r>
      <w:r w:rsidRPr="006939C3">
        <w:rPr>
          <w:lang w:eastAsia="x-none"/>
        </w:rPr>
        <w:t xml:space="preserve"> representa as quatro atividades metodológicas segundo Pressman (2010). Sendo elas: planejamento, projeto, co</w:t>
      </w:r>
      <w:r w:rsidR="00133149">
        <w:rPr>
          <w:lang w:eastAsia="x-none"/>
        </w:rPr>
        <w:t>dificação e testes.</w:t>
      </w:r>
    </w:p>
    <w:p w14:paraId="789A7A19" w14:textId="77777777" w:rsidR="00DF1A19" w:rsidRDefault="00DF1A19" w:rsidP="00DF1A19">
      <w:pPr>
        <w:rPr>
          <w:lang w:eastAsia="x-none"/>
        </w:rPr>
      </w:pPr>
      <w:r w:rsidRPr="006939C3">
        <w:rPr>
          <w:lang w:eastAsia="x-none"/>
        </w:rPr>
        <w:t xml:space="preserve">O planejamento tem como objetivo ouvir o que o cliente tem a dizer para levantar os requisitos e entender o ambiente de negócio, criando assim as </w:t>
      </w:r>
      <w:r w:rsidR="00BA4114">
        <w:rPr>
          <w:lang w:eastAsia="x-none"/>
        </w:rPr>
        <w:t>estórias</w:t>
      </w:r>
      <w:r w:rsidRPr="006939C3">
        <w:rPr>
          <w:lang w:eastAsia="x-none"/>
        </w:rPr>
        <w:t xml:space="preserve"> de usuário apresentando o que é necessário, as suas características e o resultado esperado. (PRESSMAN, 2010).</w:t>
      </w:r>
    </w:p>
    <w:p w14:paraId="594AF7E2" w14:textId="77777777" w:rsidR="00DF1A19" w:rsidRDefault="00DF1A19" w:rsidP="00DF1A19">
      <w:r w:rsidRPr="006939C3">
        <w:rPr>
          <w:lang w:eastAsia="x-none"/>
        </w:rPr>
        <w:t xml:space="preserve">Os requisitos transformados em </w:t>
      </w:r>
      <w:r w:rsidR="00BA4114">
        <w:rPr>
          <w:lang w:eastAsia="x-none"/>
        </w:rPr>
        <w:t>estória</w:t>
      </w:r>
      <w:r w:rsidRPr="006939C3">
        <w:rPr>
          <w:lang w:eastAsia="x-none"/>
        </w:rPr>
        <w:t xml:space="preserve"> são priorizados pelo cliente, os membros da equipe realizam a estimativa de tempo para cada </w:t>
      </w:r>
      <w:r>
        <w:rPr>
          <w:lang w:eastAsia="x-none"/>
        </w:rPr>
        <w:t>uma</w:t>
      </w:r>
      <w:r w:rsidRPr="006939C3">
        <w:rPr>
          <w:lang w:eastAsia="x-none"/>
        </w:rPr>
        <w:t xml:space="preserve"> e com base nisso </w:t>
      </w:r>
      <w:r w:rsidRPr="006939C3">
        <w:rPr>
          <w:lang w:eastAsia="x-none"/>
        </w:rPr>
        <w:lastRenderedPageBreak/>
        <w:t>são agrupadas, definindo assim o próximo incremento entregue (</w:t>
      </w:r>
      <w:r w:rsidRPr="00AF0175">
        <w:rPr>
          <w:i/>
          <w:lang w:eastAsia="x-none"/>
        </w:rPr>
        <w:t>release</w:t>
      </w:r>
      <w:r w:rsidRPr="006939C3">
        <w:rPr>
          <w:lang w:eastAsia="x-none"/>
        </w:rPr>
        <w:t xml:space="preserve">). </w:t>
      </w:r>
      <w:r>
        <w:t xml:space="preserve"> (PRESSMAN, 2010).</w:t>
      </w:r>
    </w:p>
    <w:p w14:paraId="2C147B09" w14:textId="77777777" w:rsidR="00FC04B6" w:rsidRPr="00133149" w:rsidRDefault="00FC04B6" w:rsidP="00FC04B6">
      <w:pPr>
        <w:pStyle w:val="Caption"/>
        <w:keepNext/>
      </w:pPr>
      <w:bookmarkStart w:id="10" w:name="_Ref419320186"/>
      <w:r w:rsidRPr="00133149">
        <w:t xml:space="preserve">Figura </w:t>
      </w:r>
      <w:r w:rsidRPr="00133149">
        <w:fldChar w:fldCharType="begin"/>
      </w:r>
      <w:r w:rsidRPr="00133149">
        <w:instrText xml:space="preserve"> SEQ Figura \* ARABIC </w:instrText>
      </w:r>
      <w:r w:rsidRPr="00133149">
        <w:fldChar w:fldCharType="separate"/>
      </w:r>
      <w:r w:rsidR="00F9468F">
        <w:t>1</w:t>
      </w:r>
      <w:r w:rsidRPr="00133149">
        <w:fldChar w:fldCharType="end"/>
      </w:r>
      <w:bookmarkEnd w:id="10"/>
      <w:r w:rsidRPr="00133149">
        <w:t xml:space="preserve"> – Etapas metodologia XP</w:t>
      </w:r>
    </w:p>
    <w:p w14:paraId="28C0CB42" w14:textId="41744494" w:rsidR="00FC04B6" w:rsidRPr="00387821" w:rsidRDefault="00132D6E" w:rsidP="00665CF5">
      <w:pPr>
        <w:ind w:firstLine="567"/>
        <w:jc w:val="center"/>
        <w:rPr>
          <w:highlight w:val="yellow"/>
        </w:rPr>
      </w:pPr>
      <w:r w:rsidRPr="00133149">
        <w:rPr>
          <w:noProof/>
        </w:rPr>
        <w:drawing>
          <wp:inline distT="0" distB="0" distL="0" distR="0" wp14:anchorId="6B3E5DC9" wp14:editId="55D40297">
            <wp:extent cx="4524375" cy="2847975"/>
            <wp:effectExtent l="0" t="0" r="0" b="0"/>
            <wp:docPr id="1" name="Picture 1" descr="imagemprocessosx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processosx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654B" w14:textId="77777777" w:rsidR="00FC04B6" w:rsidRPr="00133149" w:rsidRDefault="00FC04B6" w:rsidP="00FC04B6">
      <w:pPr>
        <w:pStyle w:val="Caption"/>
      </w:pPr>
      <w:r w:rsidRPr="00133149">
        <w:t>Fonte: Pressman (2010, p.88)</w:t>
      </w:r>
    </w:p>
    <w:p w14:paraId="19349835" w14:textId="77777777" w:rsidR="00665CF5" w:rsidRDefault="00665CF5" w:rsidP="00665CF5">
      <w:r w:rsidRPr="00133149">
        <w:t xml:space="preserve">No decorrer do projeto novas </w:t>
      </w:r>
      <w:r>
        <w:t>estórias</w:t>
      </w:r>
      <w:r w:rsidRPr="00133149">
        <w:t xml:space="preserve"> podem ser acrescentadas, divididas, eliminadas ou terem a ordem de priorização alterada pelo cliente, ma</w:t>
      </w:r>
      <w:r>
        <w:t>s as alterações entram apenas no próximo release. (PRESSMAN, 2010).</w:t>
      </w:r>
    </w:p>
    <w:p w14:paraId="11BFF84E" w14:textId="77777777" w:rsidR="00FC04B6" w:rsidRPr="00B21398" w:rsidRDefault="00133149" w:rsidP="00B21398">
      <w:r w:rsidRPr="003D4E10">
        <w:t xml:space="preserve">Na fase projeto </w:t>
      </w:r>
      <w:r w:rsidR="003D4E10" w:rsidRPr="003D4E10">
        <w:t>deve-se produzir alguns artefatos, apenas o necessário, para fazer a transição do planejamento para a codificação. Um dos artefatos gerados pode ser o CRC (</w:t>
      </w:r>
      <w:r w:rsidR="003D4E10" w:rsidRPr="00AF0175">
        <w:rPr>
          <w:i/>
        </w:rPr>
        <w:t>Class Responsability Card</w:t>
      </w:r>
      <w:r w:rsidR="003D4E10" w:rsidRPr="003D4E10">
        <w:t xml:space="preserve">), para sistemas orientados a objeto. Se forem encontradas dificuldades nessa etapa deve-se desenvolver um protótipo para esclarecer o projeto e mitigar riscos. Além disso, </w:t>
      </w:r>
      <w:r w:rsidR="00B21398">
        <w:t xml:space="preserve">deve-se seguir rigorosamente o </w:t>
      </w:r>
      <w:r w:rsidR="003D4E10" w:rsidRPr="003D4E10">
        <w:t xml:space="preserve">princípio </w:t>
      </w:r>
      <w:r w:rsidR="00FC04B6" w:rsidRPr="003D4E10">
        <w:t>KIS</w:t>
      </w:r>
      <w:r w:rsidR="00B21398" w:rsidRPr="003D4E10">
        <w:t xml:space="preserve"> </w:t>
      </w:r>
      <w:r w:rsidR="00FC04B6" w:rsidRPr="003D4E10">
        <w:t>(</w:t>
      </w:r>
      <w:r w:rsidR="00FC04B6" w:rsidRPr="003D4E10">
        <w:rPr>
          <w:i/>
        </w:rPr>
        <w:t>keep it simple)</w:t>
      </w:r>
      <w:r w:rsidR="00B21398">
        <w:t>: preserve a simplicidade.</w:t>
      </w:r>
      <w:r w:rsidR="003D4E10" w:rsidRPr="003D4E10">
        <w:t xml:space="preserve"> (PRESSMAN, 2010).</w:t>
      </w:r>
    </w:p>
    <w:p w14:paraId="0CA59404" w14:textId="77777777" w:rsidR="00FC04B6" w:rsidRPr="00B21398" w:rsidRDefault="00FC04B6" w:rsidP="00FC04B6">
      <w:r w:rsidRPr="00B21398">
        <w:t>Os cartões CRC (modelo CRC) segundo Pressman (2010, p.170),</w:t>
      </w:r>
    </w:p>
    <w:p w14:paraId="472C2276" w14:textId="77777777" w:rsidR="00FC04B6" w:rsidRPr="00B21398" w:rsidRDefault="00FC04B6" w:rsidP="00FC04B6">
      <w:pPr>
        <w:pStyle w:val="CITAOLONGA"/>
      </w:pPr>
      <w:r w:rsidRPr="00B21398">
        <w:t>“Um modelo CRC é, na verdade, um conjunto de fichas-padrão que representam classes. Os cartões são divididos em três seções. Ao longo da parte superior do cartão escrevemos o nome da classe. No corpo do cartão enumeramos as responsabilidades da classe do lado esquerdo e os colaboradores do lado direito.”</w:t>
      </w:r>
    </w:p>
    <w:p w14:paraId="0332EDE0" w14:textId="77777777" w:rsidR="00FC04B6" w:rsidRPr="00B21398" w:rsidRDefault="00FC04B6" w:rsidP="00FC04B6">
      <w:r w:rsidRPr="00B21398">
        <w:t xml:space="preserve">A fase de codificação inicia com uma série de testes de unidade para cada </w:t>
      </w:r>
      <w:r w:rsidR="00BA4114">
        <w:t xml:space="preserve">estória </w:t>
      </w:r>
      <w:r w:rsidRPr="00B21398">
        <w:t>que será adicionada na versão corrente e só depois é iniciada a implementação. (PRESSMAN, 2010).</w:t>
      </w:r>
    </w:p>
    <w:p w14:paraId="53DC5828" w14:textId="77777777" w:rsidR="00FC04B6" w:rsidRDefault="00FC04B6" w:rsidP="00FC04B6">
      <w:r w:rsidRPr="00B21398">
        <w:lastRenderedPageBreak/>
        <w:t>Na atividade de testes</w:t>
      </w:r>
      <w:r w:rsidR="00F16586">
        <w:t>,</w:t>
      </w:r>
      <w:r w:rsidRPr="00B21398">
        <w:t xml:space="preserve"> os testes unitários que foram definidos na atividade de codificação podem ser automatizados</w:t>
      </w:r>
      <w:r w:rsidR="00630D6E">
        <w:t>,</w:t>
      </w:r>
      <w:r w:rsidRPr="00B21398">
        <w:t xml:space="preserve"> permitindo assim que a cada modificação do código sejam realizados de forma rápida e repetidamente. (PRESSMAN, 2010).</w:t>
      </w:r>
    </w:p>
    <w:p w14:paraId="472ECFB3" w14:textId="77777777" w:rsidR="00FC04B6" w:rsidRPr="00B21398" w:rsidRDefault="00AF0175" w:rsidP="00AF0175">
      <w:r>
        <w:t>Além disso, são realizados testes de integração e validação do sistema. Esses testes podem ser feitos diariamente com o objetivo de identificar problemas e lançar alertas de inconformidades logo no início do processo.</w:t>
      </w:r>
      <w:r w:rsidR="00FC04B6" w:rsidRPr="00B21398">
        <w:t xml:space="preserve"> (PRESSMAN, 2010).</w:t>
      </w:r>
    </w:p>
    <w:p w14:paraId="69E2D659" w14:textId="77777777" w:rsidR="00FC04B6" w:rsidRDefault="00FC04B6" w:rsidP="00FC04B6">
      <w:r w:rsidRPr="00B21398">
        <w:t>Para complementar, existem os testes de aceitação ou testes do cliente</w:t>
      </w:r>
      <w:r w:rsidR="00630D6E">
        <w:t>,</w:t>
      </w:r>
      <w:r w:rsidRPr="00B21398">
        <w:t xml:space="preserve"> que tem como objetivo testar as características e funcionalidades do sistema que são passiveis de revisão do cliente. (PRESSMAN, 2010).</w:t>
      </w:r>
    </w:p>
    <w:p w14:paraId="3E4609BF" w14:textId="77777777" w:rsidR="00FC04B6" w:rsidRPr="00387821" w:rsidRDefault="00B21398" w:rsidP="00015F14">
      <w:pPr>
        <w:rPr>
          <w:highlight w:val="yellow"/>
        </w:rPr>
      </w:pPr>
      <w:r>
        <w:t>O XP possui um conjunto de boas práticas que devem ser seguidas por toda a equipe. Segundo Sbrocco e Macedo (2012)</w:t>
      </w:r>
      <w:r w:rsidR="00015F14">
        <w:t xml:space="preserve"> elas são:</w:t>
      </w:r>
    </w:p>
    <w:p w14:paraId="1FF0B011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Padrões de desenvolvimento</w:t>
      </w:r>
      <w:r w:rsidRPr="00015F14">
        <w:t>: esse padrão deve ser adotado pela equipe para permitir que todos entendam de forma rápida os códigos do projeto, melhorando a comunicação entre os desenvolvedores;</w:t>
      </w:r>
    </w:p>
    <w:p w14:paraId="6F9F412F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Design simples</w:t>
      </w:r>
      <w:r w:rsidRPr="00015F14">
        <w:t>: a utilização de um design simples permite que a</w:t>
      </w:r>
      <w:r w:rsidR="00015F14" w:rsidRPr="00015F14">
        <w:t>s alterações</w:t>
      </w:r>
      <w:r w:rsidRPr="00015F14">
        <w:t xml:space="preserve"> do sistema durante o desenvolvimento sejam trabalhadas de forma fácil, onde “perfumarias” são adicionadas apenas se forem necessárias;</w:t>
      </w:r>
    </w:p>
    <w:p w14:paraId="4B948D14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Cliente sempre disponível ou presente</w:t>
      </w:r>
      <w:r w:rsidRPr="00015F14">
        <w:t>: a participação do cliente de forma efetiva durante todo o projeto</w:t>
      </w:r>
      <w:r w:rsidR="00015F14" w:rsidRPr="00015F14">
        <w:t xml:space="preserve"> minimiza o</w:t>
      </w:r>
      <w:r w:rsidRPr="00015F14">
        <w:t>s riscos</w:t>
      </w:r>
      <w:r w:rsidR="00015F14" w:rsidRPr="00015F14">
        <w:t>, pois o mesmo possui conhecimento do que est</w:t>
      </w:r>
      <w:r w:rsidRPr="00015F14">
        <w:t>á sendo desenvolvido</w:t>
      </w:r>
      <w:r w:rsidR="00015F14" w:rsidRPr="00015F14">
        <w:t>, podendo</w:t>
      </w:r>
      <w:r w:rsidRPr="00015F14">
        <w:t xml:space="preserve"> opinar e sugerir mudanças;</w:t>
      </w:r>
    </w:p>
    <w:p w14:paraId="1CF50C6A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Jogo de planejamento</w:t>
      </w:r>
      <w:r w:rsidRPr="00015F14">
        <w:t xml:space="preserve">: os requisitos são separados em </w:t>
      </w:r>
      <w:r w:rsidR="00BA4114">
        <w:t>estórias</w:t>
      </w:r>
      <w:r w:rsidRPr="00015F14">
        <w:t xml:space="preserve">, priorizados e depois enumerados </w:t>
      </w:r>
      <w:r w:rsidR="00015F14" w:rsidRPr="00015F14">
        <w:t>permitindo</w:t>
      </w:r>
      <w:r w:rsidRPr="00015F14">
        <w:t xml:space="preserve"> determinar a</w:t>
      </w:r>
      <w:r w:rsidR="00015F14" w:rsidRPr="00015F14">
        <w:t xml:space="preserve"> ordem de implementação de cada uma</w:t>
      </w:r>
      <w:r w:rsidRPr="00015F14">
        <w:t xml:space="preserve">. </w:t>
      </w:r>
      <w:r w:rsidR="00015F14" w:rsidRPr="00015F14">
        <w:t>Além disso, cu</w:t>
      </w:r>
      <w:r w:rsidRPr="00015F14">
        <w:t>stos são estimados, a execução planejada e as iterações definidas;</w:t>
      </w:r>
    </w:p>
    <w:p w14:paraId="7FE9F14E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AF0175">
        <w:rPr>
          <w:i/>
          <w:u w:val="single"/>
        </w:rPr>
        <w:t>Stand up meeting</w:t>
      </w:r>
      <w:r w:rsidR="00015F14" w:rsidRPr="00015F14">
        <w:t xml:space="preserve">: </w:t>
      </w:r>
      <w:r w:rsidRPr="00015F14">
        <w:t xml:space="preserve">reunião rápida, em torno de 20 minutos, onde todos os participantes devem estar em pé e </w:t>
      </w:r>
      <w:r w:rsidR="00015F14" w:rsidRPr="00015F14">
        <w:t>tem como objetivo</w:t>
      </w:r>
      <w:r w:rsidRPr="00015F14">
        <w:t xml:space="preserve"> informar o que foi feito no dia anterior, o que será feito no dia e se existe algum bloqueio;</w:t>
      </w:r>
    </w:p>
    <w:p w14:paraId="4CDB4362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Programação em pares</w:t>
      </w:r>
      <w:r w:rsidRPr="00015F14">
        <w:t xml:space="preserve">: </w:t>
      </w:r>
      <w:r w:rsidR="00015F14" w:rsidRPr="00015F14">
        <w:t>programação feita por duas pessoas, onde uma codifica e outra revisa o que foi feito, procurando evitar erros, sugerir melhorias e permitir troca de experiência</w:t>
      </w:r>
      <w:r w:rsidRPr="00015F14">
        <w:t>;</w:t>
      </w:r>
    </w:p>
    <w:p w14:paraId="12B4DECC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AF0175">
        <w:rPr>
          <w:i/>
          <w:u w:val="single"/>
        </w:rPr>
        <w:lastRenderedPageBreak/>
        <w:t>Refactoring</w:t>
      </w:r>
      <w:r w:rsidRPr="00015F14">
        <w:t xml:space="preserve">: </w:t>
      </w:r>
      <w:r w:rsidR="00015F14" w:rsidRPr="00015F14">
        <w:t>o desenvolvedor deve melhorar o código quando estiver mal escrito ou incorreto</w:t>
      </w:r>
      <w:r w:rsidRPr="00015F14">
        <w:t>;</w:t>
      </w:r>
    </w:p>
    <w:p w14:paraId="3FD3E391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Desenvolvimento guiado por testes</w:t>
      </w:r>
      <w:r w:rsidRPr="00015F14">
        <w:t xml:space="preserve">: </w:t>
      </w:r>
      <w:r w:rsidR="0045452A" w:rsidRPr="00015F14">
        <w:t>as funcionalidades</w:t>
      </w:r>
      <w:r w:rsidRPr="00015F14">
        <w:t xml:space="preserve"> do sistema deve</w:t>
      </w:r>
      <w:r w:rsidR="00AF0175">
        <w:t>m</w:t>
      </w:r>
      <w:r w:rsidRPr="00015F14">
        <w:t xml:space="preserve"> ter testes automatizados;</w:t>
      </w:r>
    </w:p>
    <w:p w14:paraId="3ECE1901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Código coletivo</w:t>
      </w:r>
      <w:r w:rsidRPr="00015F14">
        <w:t>: todo desenvolvedor tem livre acesso ao código e pode alterá-lo</w:t>
      </w:r>
      <w:r w:rsidR="00015F14" w:rsidRPr="00015F14">
        <w:t>, gerando uma agilidade na correção dos erros e ajustes, uma vez que o desenvolvedor já terá um conhecimento do código</w:t>
      </w:r>
      <w:r w:rsidRPr="00015F14">
        <w:t>;</w:t>
      </w:r>
    </w:p>
    <w:p w14:paraId="03A2015A" w14:textId="77777777" w:rsidR="00FC04B6" w:rsidRPr="00015F14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015F14">
        <w:rPr>
          <w:u w:val="single"/>
        </w:rPr>
        <w:t>Metáfora</w:t>
      </w:r>
      <w:r w:rsidRPr="00015F14">
        <w:t xml:space="preserve">: o XP adotou a utilização de analogias para permitir que o cliente entenda melhor o que é falado e não se sinta constrangido, melhorando o </w:t>
      </w:r>
      <w:r w:rsidRPr="00015F14">
        <w:rPr>
          <w:i/>
        </w:rPr>
        <w:t>feedback</w:t>
      </w:r>
      <w:r w:rsidRPr="00015F14">
        <w:t>;</w:t>
      </w:r>
    </w:p>
    <w:p w14:paraId="791A7FD5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483F42">
        <w:rPr>
          <w:u w:val="single"/>
        </w:rPr>
        <w:t>Ritmo sustentável</w:t>
      </w:r>
      <w:r w:rsidR="00015F14" w:rsidRPr="00483F42">
        <w:t>: o cansaço físico e menta</w:t>
      </w:r>
      <w:r w:rsidR="00483F42" w:rsidRPr="00483F42">
        <w:t>l</w:t>
      </w:r>
      <w:r w:rsidR="00015F14" w:rsidRPr="00483F42">
        <w:t xml:space="preserve"> </w:t>
      </w:r>
      <w:r w:rsidR="00483F42" w:rsidRPr="00483F42">
        <w:t>deve ser evitado</w:t>
      </w:r>
      <w:r w:rsidR="00015F14" w:rsidRPr="00483F42">
        <w:t xml:space="preserve"> evitando que a equipe trabalhe mais do que 40 horas semanais</w:t>
      </w:r>
      <w:r w:rsidRPr="00483F42">
        <w:t>;</w:t>
      </w:r>
    </w:p>
    <w:p w14:paraId="08A6F9AE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483F42">
        <w:rPr>
          <w:u w:val="single"/>
        </w:rPr>
        <w:t>Integração contínua</w:t>
      </w:r>
      <w:r w:rsidRPr="00483F42">
        <w:t xml:space="preserve">: </w:t>
      </w:r>
      <w:r w:rsidR="00483F42" w:rsidRPr="00483F42">
        <w:t xml:space="preserve">permitir </w:t>
      </w:r>
      <w:r w:rsidRPr="00483F42">
        <w:t>que o desenvolvedor e o cliente estejam com o software atualizado</w:t>
      </w:r>
      <w:r w:rsidR="00483F42" w:rsidRPr="00483F42">
        <w:t xml:space="preserve"> para que todos saibam das modificações realizadas, o </w:t>
      </w:r>
      <w:r w:rsidR="00483F42" w:rsidRPr="00483F42">
        <w:rPr>
          <w:i/>
        </w:rPr>
        <w:t>feedback</w:t>
      </w:r>
      <w:r w:rsidR="0045452A" w:rsidRPr="00483F42">
        <w:t xml:space="preserve"> </w:t>
      </w:r>
      <w:r w:rsidR="00483F42" w:rsidRPr="00483F42">
        <w:t xml:space="preserve">melhor e </w:t>
      </w:r>
      <w:r w:rsidRPr="00483F42">
        <w:t>os testes mais rápidos;</w:t>
      </w:r>
    </w:p>
    <w:p w14:paraId="08C53FE3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</w:pPr>
      <w:r w:rsidRPr="00AF0175">
        <w:rPr>
          <w:i/>
          <w:u w:val="single"/>
        </w:rPr>
        <w:t>Releases</w:t>
      </w:r>
      <w:r w:rsidRPr="00483F42">
        <w:rPr>
          <w:u w:val="single"/>
        </w:rPr>
        <w:t xml:space="preserve"> curtos</w:t>
      </w:r>
      <w:r w:rsidRPr="00483F42">
        <w:t>: o sistema é dividido, implementado e entregue em pequenas partes permitindo que o cliente utilize o sistema desde o começo</w:t>
      </w:r>
      <w:r w:rsidR="00483F42" w:rsidRPr="00483F42">
        <w:t xml:space="preserve">, refletindo sobre a usabilidade e realizando o </w:t>
      </w:r>
      <w:r w:rsidR="00483F42" w:rsidRPr="00483F42">
        <w:rPr>
          <w:i/>
        </w:rPr>
        <w:t>feedback</w:t>
      </w:r>
      <w:r w:rsidR="00483F42" w:rsidRPr="00483F42">
        <w:t xml:space="preserve"> mais rápido</w:t>
      </w:r>
      <w:r w:rsidRPr="00483F42">
        <w:t>.</w:t>
      </w:r>
    </w:p>
    <w:p w14:paraId="1230995F" w14:textId="77777777" w:rsidR="00FC04B6" w:rsidRPr="00483F42" w:rsidRDefault="00FC04B6" w:rsidP="00FC04B6">
      <w:r w:rsidRPr="00483F42">
        <w:t xml:space="preserve">A equipe que trabalha em projetos que utilizam XP </w:t>
      </w:r>
      <w:r w:rsidR="0045452A" w:rsidRPr="00483F42">
        <w:t>é composta</w:t>
      </w:r>
      <w:r w:rsidRPr="00483F42">
        <w:t xml:space="preserve"> por gerente de projeto, </w:t>
      </w:r>
      <w:r w:rsidRPr="00AF0175">
        <w:rPr>
          <w:i/>
        </w:rPr>
        <w:t>coach</w:t>
      </w:r>
      <w:r w:rsidRPr="00483F42">
        <w:t>, desenvolvedor, analista de testes e redator técnico. (SBROCCO; MACEDO, 2012).</w:t>
      </w:r>
    </w:p>
    <w:p w14:paraId="6D7883F0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>Gerente de projeto</w:t>
      </w:r>
      <w:r w:rsidRPr="00483F42">
        <w:t>: maior responsável pelo contato com o cliente e deve acreditar e seguir os valores e práticas do XP e cobrar de equipe o mesmo. Além disso, deve executar tarefas básicas de gerente de projeto como negociar prazos e custos do projeto e dar ritmo aos envolvidos;</w:t>
      </w:r>
    </w:p>
    <w:p w14:paraId="436A7165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AF0175">
        <w:rPr>
          <w:i/>
          <w:u w:val="single"/>
        </w:rPr>
        <w:t>Coach</w:t>
      </w:r>
      <w:r w:rsidRPr="00483F42">
        <w:t>: deve conhecer bastante o XP e será a referência para resolver questões relacionas a metodologia.</w:t>
      </w:r>
    </w:p>
    <w:p w14:paraId="658CF60C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>Desenvolvedor</w:t>
      </w:r>
      <w:r w:rsidRPr="00483F42">
        <w:t>: a pessoa com esse papel deve ter conhecimento de análise e desenvolvimento, porque a metodologia não diferencia essas funções.</w:t>
      </w:r>
    </w:p>
    <w:p w14:paraId="6BC819B3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>Analista de testes</w:t>
      </w:r>
      <w:r w:rsidRPr="00483F42">
        <w:t xml:space="preserve">: responsável por escrever, junto com o cliente, os testes que serão realizados no sistema. Essa atividade é separada das </w:t>
      </w:r>
      <w:r w:rsidRPr="00483F42">
        <w:lastRenderedPageBreak/>
        <w:t>atividades realizadas pelas pessoas com papel de desenvolvedor para evitar uma visão tendenciosa do que foi desenvolvido.</w:t>
      </w:r>
    </w:p>
    <w:p w14:paraId="768EE514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>Redator técnico</w:t>
      </w:r>
      <w:r w:rsidRPr="00483F42">
        <w:t>: responsável pela documentação mínima exigida pelo XP que deve ser produzida durante todo o projeto.</w:t>
      </w:r>
    </w:p>
    <w:p w14:paraId="62F7369C" w14:textId="77777777" w:rsidR="00FC04B6" w:rsidRPr="00483F42" w:rsidRDefault="00FC04B6" w:rsidP="00FC04B6">
      <w:r w:rsidRPr="00483F42">
        <w:t>Para corroborar Larman (2004, p.35) resume o XP da seguinte maneira:</w:t>
      </w:r>
    </w:p>
    <w:p w14:paraId="40F6F2BC" w14:textId="77777777" w:rsidR="00FC04B6" w:rsidRPr="00483F42" w:rsidRDefault="00FC04B6" w:rsidP="00FC04B6">
      <w:pPr>
        <w:pStyle w:val="CITAOLONGA"/>
      </w:pPr>
      <w:r w:rsidRPr="00483F42">
        <w:t xml:space="preserve">“XP é provavelmente o método ágil mais conhecido; ele enfatiza a colaboração, criação do software mais rápido e com antecedência e práticas de desenvolvimento. Tem quatro valores como fundamentais: comunicação, simplicidade, </w:t>
      </w:r>
      <w:r w:rsidRPr="00483F42">
        <w:rPr>
          <w:i/>
        </w:rPr>
        <w:t>feedback</w:t>
      </w:r>
      <w:r w:rsidRPr="00483F42">
        <w:t xml:space="preserve"> e coragem. Ele inclui 12 práticas principais, incluindo trabalho em equipe de todo o time em um único ambiente, programação em pares, </w:t>
      </w:r>
      <w:r w:rsidRPr="00483F42">
        <w:rPr>
          <w:i/>
        </w:rPr>
        <w:t>refactoring</w:t>
      </w:r>
      <w:r w:rsidRPr="00483F42">
        <w:t xml:space="preserve"> e desenvolvimento guiado por testes.”</w:t>
      </w:r>
    </w:p>
    <w:p w14:paraId="5CCAFDFF" w14:textId="77777777" w:rsidR="00FC04B6" w:rsidRPr="00483F42" w:rsidRDefault="00FC04B6" w:rsidP="00FC04B6">
      <w:pPr>
        <w:pStyle w:val="Heading3"/>
      </w:pPr>
      <w:r w:rsidRPr="00483F42">
        <w:t>2.</w:t>
      </w:r>
      <w:r w:rsidR="00C65E85">
        <w:t>4</w:t>
      </w:r>
      <w:r w:rsidRPr="00483F42">
        <w:t>.2 Scrum</w:t>
      </w:r>
    </w:p>
    <w:p w14:paraId="727F0875" w14:textId="77777777" w:rsidR="00FC04B6" w:rsidRPr="00483F42" w:rsidRDefault="00FC04B6" w:rsidP="00FC04B6">
      <w:r w:rsidRPr="00483F42">
        <w:t xml:space="preserve">A metodologia </w:t>
      </w:r>
      <w:r w:rsidRPr="00AF0175">
        <w:rPr>
          <w:i/>
        </w:rPr>
        <w:t>SCRUM</w:t>
      </w:r>
      <w:r w:rsidRPr="00483F42">
        <w:t xml:space="preserve"> foi criada por Jeff Sutherland e sua equipe de desenvolvimento no início dos anos 1990 (PRESSMAN, 2010) e possui esse nome com base em uma formação, realizada no esporte de rugby, que </w:t>
      </w:r>
      <w:r w:rsidR="00AF0175" w:rsidRPr="00483F42">
        <w:t>reún</w:t>
      </w:r>
      <w:r w:rsidR="00AF0175">
        <w:t>e</w:t>
      </w:r>
      <w:r w:rsidRPr="00483F42">
        <w:t xml:space="preserve"> todos os jogadores para reiniciar o jogo quando ocorre determinado incidente ou quando a bola sai de campo. (SBROCCO; MACEDO, 2012).</w:t>
      </w:r>
    </w:p>
    <w:p w14:paraId="0E747521" w14:textId="77777777" w:rsidR="00FC04B6" w:rsidRPr="00483F42" w:rsidRDefault="00FC04B6" w:rsidP="00FC04B6">
      <w:r w:rsidRPr="00483F42">
        <w:t xml:space="preserve">Segundo Sbrocco e Macedo (2012), o </w:t>
      </w:r>
      <w:r w:rsidR="00AF0175">
        <w:rPr>
          <w:i/>
        </w:rPr>
        <w:t>SCRUM</w:t>
      </w:r>
      <w:r w:rsidRPr="00483F42">
        <w:t xml:space="preserve"> é consistente com os princípios do manifesto ágil e tem como principais características: flexibilidade dos resultados, flexibilidade dos prazos, times pequenos, revisões frequentes, colaboração e orientação a objetos.</w:t>
      </w:r>
    </w:p>
    <w:p w14:paraId="24BE39F3" w14:textId="77777777" w:rsidR="00FC04B6" w:rsidRPr="00483F42" w:rsidRDefault="00FC04B6" w:rsidP="00FC04B6">
      <w:r w:rsidRPr="00483F42">
        <w:t>Para corroborar</w:t>
      </w:r>
      <w:r w:rsidR="00630D6E">
        <w:t>,</w:t>
      </w:r>
      <w:r w:rsidRPr="00483F42">
        <w:t xml:space="preserve"> Larman (2004) destaca como grande diferencial no </w:t>
      </w:r>
      <w:r w:rsidR="00AF0175">
        <w:rPr>
          <w:i/>
        </w:rPr>
        <w:t>SCRUM</w:t>
      </w:r>
      <w:r w:rsidRPr="00483F42">
        <w:t xml:space="preserve"> o foco em times </w:t>
      </w:r>
      <w:r w:rsidR="0045452A" w:rsidRPr="00483F42">
        <w:t>auto gerenciáveis</w:t>
      </w:r>
      <w:r w:rsidRPr="00483F42">
        <w:t>, medição diária da equipe e ênfase em processos empíricos evitando processo definidos.</w:t>
      </w:r>
    </w:p>
    <w:p w14:paraId="30C1D347" w14:textId="77777777" w:rsidR="00FC04B6" w:rsidRPr="00483F42" w:rsidRDefault="00FC04B6" w:rsidP="00FC04B6">
      <w:r w:rsidRPr="00483F42">
        <w:t xml:space="preserve">Assim como no XP, existem as iterações que são chamadas de </w:t>
      </w:r>
      <w:r w:rsidRPr="00AF0175">
        <w:rPr>
          <w:i/>
        </w:rPr>
        <w:t>Sprints</w:t>
      </w:r>
      <w:r w:rsidRPr="00483F42">
        <w:t xml:space="preserve"> e eles tem como objetivo gerar um produto “entregável”, tendo sua duração </w:t>
      </w:r>
      <w:r w:rsidR="00AF0175">
        <w:t>variando</w:t>
      </w:r>
      <w:r w:rsidRPr="00483F42">
        <w:t xml:space="preserve"> de duas a quatro semanas onde nenhuma alteração pode ocorrer durante o </w:t>
      </w:r>
      <w:r w:rsidRPr="00AF0175">
        <w:rPr>
          <w:i/>
        </w:rPr>
        <w:t>Sprint</w:t>
      </w:r>
      <w:r w:rsidRPr="00483F42">
        <w:t>. (SBROCCO; MACEDO, 2012).</w:t>
      </w:r>
    </w:p>
    <w:p w14:paraId="16D326E2" w14:textId="77777777" w:rsidR="00FC04B6" w:rsidRPr="00483F42" w:rsidRDefault="00FC04B6" w:rsidP="00FC04B6">
      <w:pPr>
        <w:rPr>
          <w:rFonts w:cs="Arial"/>
        </w:rPr>
      </w:pPr>
      <w:r w:rsidRPr="00483F42">
        <w:rPr>
          <w:rFonts w:cs="Arial"/>
        </w:rPr>
        <w:t xml:space="preserve">A estimativa de tempo é diferente no </w:t>
      </w:r>
      <w:r w:rsidR="00AF0175">
        <w:rPr>
          <w:rFonts w:cs="Arial"/>
          <w:i/>
        </w:rPr>
        <w:t>SCRUM</w:t>
      </w:r>
      <w:r w:rsidRPr="00483F42">
        <w:rPr>
          <w:rFonts w:cs="Arial"/>
        </w:rPr>
        <w:t xml:space="preserve">. Cada item deve possuir </w:t>
      </w:r>
      <w:r w:rsidR="0045452A" w:rsidRPr="00483F42">
        <w:rPr>
          <w:rFonts w:cs="Arial"/>
        </w:rPr>
        <w:t>uma complexidade</w:t>
      </w:r>
      <w:r w:rsidRPr="00483F42">
        <w:rPr>
          <w:rFonts w:cs="Arial"/>
        </w:rPr>
        <w:t xml:space="preserve"> e não um tempo necessário para desenvolvimento. Para definir esse tamanho é realizado o </w:t>
      </w:r>
      <w:r w:rsidRPr="00483F42">
        <w:rPr>
          <w:rFonts w:cs="Arial"/>
          <w:i/>
        </w:rPr>
        <w:t>Planning Poker</w:t>
      </w:r>
      <w:r w:rsidRPr="00483F42">
        <w:rPr>
          <w:rFonts w:cs="Arial"/>
        </w:rPr>
        <w:t xml:space="preserve"> (pôquer de planejamento).</w:t>
      </w:r>
    </w:p>
    <w:p w14:paraId="3D8768A5" w14:textId="77777777" w:rsidR="00FC04B6" w:rsidRPr="00483F42" w:rsidRDefault="00FC04B6" w:rsidP="00FC04B6">
      <w:pPr>
        <w:rPr>
          <w:rFonts w:cs="Arial"/>
        </w:rPr>
      </w:pPr>
      <w:r w:rsidRPr="00483F42">
        <w:rPr>
          <w:rFonts w:cs="Arial"/>
        </w:rPr>
        <w:lastRenderedPageBreak/>
        <w:t xml:space="preserve">O </w:t>
      </w:r>
      <w:r w:rsidRPr="00483F42">
        <w:rPr>
          <w:rFonts w:cs="Arial"/>
          <w:i/>
        </w:rPr>
        <w:t>Planning Poker</w:t>
      </w:r>
      <w:r w:rsidRPr="00483F42">
        <w:rPr>
          <w:rFonts w:cs="Arial"/>
        </w:rPr>
        <w:t xml:space="preserve"> é uma dinâmica onde cada membro recebe uma carta com números da série de Fibonacci</w:t>
      </w:r>
      <w:r w:rsidRPr="00483F42">
        <w:rPr>
          <w:rStyle w:val="FootnoteReference"/>
        </w:rPr>
        <w:footnoteReference w:id="6"/>
      </w:r>
      <w:r w:rsidRPr="00483F42">
        <w:rPr>
          <w:rFonts w:cs="Arial"/>
        </w:rPr>
        <w:t xml:space="preserve"> que serão utilizados para definir a complexidade de cada item. Um membro da equipe (</w:t>
      </w:r>
      <w:r w:rsidRPr="00AF0175">
        <w:rPr>
          <w:rFonts w:cs="Arial"/>
          <w:i/>
        </w:rPr>
        <w:t>Product Owner</w:t>
      </w:r>
      <w:r w:rsidRPr="00483F42">
        <w:rPr>
          <w:rFonts w:cs="Arial"/>
        </w:rPr>
        <w:t xml:space="preserve">) apresenta o item e cada um </w:t>
      </w:r>
      <w:r w:rsidR="0045452A" w:rsidRPr="00483F42">
        <w:rPr>
          <w:rFonts w:cs="Arial"/>
        </w:rPr>
        <w:t>escolhe</w:t>
      </w:r>
      <w:r w:rsidRPr="00483F42">
        <w:rPr>
          <w:rFonts w:cs="Arial"/>
        </w:rPr>
        <w:t xml:space="preserve"> a carta que melhor representa a complexidade do item e mostram-a no mesmo momento. Com base nos valores apresentados deve-se chegar a um consenso e definir o tamanho do item. (SBROCCO; MACEDO, 2012).</w:t>
      </w:r>
    </w:p>
    <w:p w14:paraId="0EC652CB" w14:textId="77777777" w:rsidR="00FC04B6" w:rsidRPr="00483F42" w:rsidRDefault="00FC04B6" w:rsidP="00FC04B6">
      <w:pPr>
        <w:rPr>
          <w:rFonts w:cs="Arial"/>
          <w:lang w:val="en-GB"/>
        </w:rPr>
      </w:pPr>
      <w:r w:rsidRPr="00483F42">
        <w:rPr>
          <w:rFonts w:cs="Arial"/>
        </w:rPr>
        <w:t>Os pap</w:t>
      </w:r>
      <w:r w:rsidR="00630D6E">
        <w:rPr>
          <w:rFonts w:cs="Arial"/>
        </w:rPr>
        <w:t>é</w:t>
      </w:r>
      <w:r w:rsidRPr="00483F42">
        <w:rPr>
          <w:rFonts w:cs="Arial"/>
        </w:rPr>
        <w:t>is</w:t>
      </w:r>
      <w:r w:rsidR="00483F42" w:rsidRPr="00483F42">
        <w:rPr>
          <w:rFonts w:cs="Arial"/>
        </w:rPr>
        <w:t xml:space="preserve"> existentes na metodologia </w:t>
      </w:r>
      <w:r w:rsidRPr="00483F42">
        <w:rPr>
          <w:rFonts w:cs="Arial"/>
        </w:rPr>
        <w:t xml:space="preserve">são </w:t>
      </w:r>
      <w:r w:rsidR="00483F42" w:rsidRPr="00483F42">
        <w:rPr>
          <w:rFonts w:cs="Arial"/>
          <w:i/>
        </w:rPr>
        <w:t>P</w:t>
      </w:r>
      <w:r w:rsidRPr="00483F42">
        <w:rPr>
          <w:rFonts w:cs="Arial"/>
          <w:i/>
        </w:rPr>
        <w:t>roduct Owner</w:t>
      </w:r>
      <w:r w:rsidRPr="00483F42">
        <w:rPr>
          <w:rFonts w:cs="Arial"/>
        </w:rPr>
        <w:t xml:space="preserve">, </w:t>
      </w:r>
      <w:r w:rsidRPr="00483F42">
        <w:rPr>
          <w:rFonts w:cs="Arial"/>
          <w:i/>
        </w:rPr>
        <w:t>SCRUM Master</w:t>
      </w:r>
      <w:r w:rsidRPr="00483F42">
        <w:rPr>
          <w:rFonts w:cs="Arial"/>
        </w:rPr>
        <w:t xml:space="preserve">, Equipe </w:t>
      </w:r>
      <w:r w:rsidRPr="00AF0175">
        <w:rPr>
          <w:rFonts w:cs="Arial"/>
          <w:i/>
        </w:rPr>
        <w:t>SCRUM</w:t>
      </w:r>
      <w:r w:rsidRPr="00483F42">
        <w:rPr>
          <w:rFonts w:cs="Arial"/>
        </w:rPr>
        <w:t xml:space="preserve"> e cliente. (SBROCCO; MACEDO, 2012).</w:t>
      </w:r>
    </w:p>
    <w:p w14:paraId="6962E8D8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  <w:lang w:val="en-GB"/>
        </w:rPr>
      </w:pPr>
      <w:r w:rsidRPr="00AF0175">
        <w:rPr>
          <w:i/>
          <w:u w:val="single"/>
        </w:rPr>
        <w:t>Product Owner</w:t>
      </w:r>
      <w:r w:rsidRPr="00483F42">
        <w:t xml:space="preserve">: uma pessoa que tem a responsabilidade de criar e priorizar o </w:t>
      </w:r>
      <w:r w:rsidRPr="00AF0175">
        <w:rPr>
          <w:i/>
        </w:rPr>
        <w:t>backlog</w:t>
      </w:r>
      <w:r w:rsidRPr="00483F42">
        <w:t>. (LARMAN, 2004, p.115);</w:t>
      </w:r>
    </w:p>
    <w:p w14:paraId="128BA207" w14:textId="77777777" w:rsidR="00FC04B6" w:rsidRPr="00483F42" w:rsidRDefault="00AF0175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>
        <w:rPr>
          <w:i/>
          <w:u w:val="single"/>
        </w:rPr>
        <w:t xml:space="preserve">SCRUM </w:t>
      </w:r>
      <w:r w:rsidR="00FC04B6" w:rsidRPr="00AF0175">
        <w:rPr>
          <w:i/>
          <w:u w:val="single"/>
        </w:rPr>
        <w:t>Master</w:t>
      </w:r>
      <w:r w:rsidR="00FC04B6" w:rsidRPr="00483F42">
        <w:t xml:space="preserve">: não deve ser apenas um gerente e sim ter um conhecimento de desenvolvimento; deve saber e reforçar a visão e objetivos da iteração, garantir que os valores e práticas do </w:t>
      </w:r>
      <w:r>
        <w:rPr>
          <w:i/>
        </w:rPr>
        <w:t>SCRUM</w:t>
      </w:r>
      <w:r w:rsidR="00FC04B6" w:rsidRPr="00483F42">
        <w:t xml:space="preserve"> sejam seguidos, realizar a mediação entre a gestão e o time, escutar os progressos realizados pela equipe e remover os impedimentos, conduzir as reuniões diárias e a </w:t>
      </w:r>
      <w:r w:rsidR="00FC04B6" w:rsidRPr="00AF0175">
        <w:rPr>
          <w:i/>
        </w:rPr>
        <w:t>Sprint Review</w:t>
      </w:r>
      <w:r w:rsidR="00FC04B6" w:rsidRPr="00483F42">
        <w:t>; (LARMAN, 2004, p.115);</w:t>
      </w:r>
    </w:p>
    <w:p w14:paraId="11D3AE2D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 xml:space="preserve">Equipe </w:t>
      </w:r>
      <w:r w:rsidRPr="00AF0175">
        <w:rPr>
          <w:i/>
          <w:u w:val="single"/>
        </w:rPr>
        <w:t>SCRUM</w:t>
      </w:r>
      <w:r w:rsidRPr="00483F42">
        <w:t xml:space="preserve">: trabalha no </w:t>
      </w:r>
      <w:r w:rsidRPr="00AF0175">
        <w:rPr>
          <w:i/>
        </w:rPr>
        <w:t>backlog</w:t>
      </w:r>
      <w:r w:rsidRPr="00483F42">
        <w:t xml:space="preserve"> da </w:t>
      </w:r>
      <w:r w:rsidRPr="00AF0175">
        <w:rPr>
          <w:i/>
        </w:rPr>
        <w:t>Sprint</w:t>
      </w:r>
      <w:r w:rsidRPr="00483F42">
        <w:t>; (LARMAN, 2004, p.115);</w:t>
      </w:r>
    </w:p>
    <w:p w14:paraId="00CDC0B4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483F42">
        <w:rPr>
          <w:u w:val="single"/>
        </w:rPr>
        <w:t>Cliente</w:t>
      </w:r>
      <w:r w:rsidRPr="00483F42">
        <w:t>: deve participar da implementação da lista de funcionalidades e realizar análises periódicas do desenvolvimento do projeto para verificar os subprodutos gerados, sendo possível verificar não conformidades no decorrer do desenvolvimento. (SBROCCO; MACEDO, 2012).</w:t>
      </w:r>
    </w:p>
    <w:p w14:paraId="70667063" w14:textId="77777777" w:rsidR="00FC04B6" w:rsidRPr="00483F42" w:rsidRDefault="00483F42" w:rsidP="00FC04B6">
      <w:pPr>
        <w:rPr>
          <w:rFonts w:cs="Arial"/>
        </w:rPr>
      </w:pPr>
      <w:r w:rsidRPr="00483F42">
        <w:rPr>
          <w:rFonts w:cs="Arial"/>
        </w:rPr>
        <w:t>Durante o processo algumas cerimônia</w:t>
      </w:r>
      <w:r w:rsidR="00EE26B7">
        <w:rPr>
          <w:rFonts w:cs="Arial"/>
        </w:rPr>
        <w:t>s</w:t>
      </w:r>
      <w:r w:rsidRPr="00483F42">
        <w:rPr>
          <w:rFonts w:cs="Arial"/>
        </w:rPr>
        <w:t xml:space="preserve"> são realizadas. Segundo </w:t>
      </w:r>
      <w:r w:rsidR="00FC04B6" w:rsidRPr="00483F42">
        <w:rPr>
          <w:rFonts w:cs="Arial"/>
        </w:rPr>
        <w:t xml:space="preserve">Sbrocco e Macedo (2012) </w:t>
      </w:r>
      <w:r w:rsidRPr="00483F42">
        <w:rPr>
          <w:rFonts w:cs="Arial"/>
        </w:rPr>
        <w:t>são elas:</w:t>
      </w:r>
    </w:p>
    <w:p w14:paraId="24F26C3F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AF0175">
        <w:rPr>
          <w:i/>
          <w:u w:val="single"/>
        </w:rPr>
        <w:t>Daily Meeting</w:t>
      </w:r>
      <w:r w:rsidRPr="00483F42">
        <w:rPr>
          <w:u w:val="single"/>
        </w:rPr>
        <w:t xml:space="preserve"> (reunião diária)</w:t>
      </w:r>
      <w:r w:rsidRPr="00483F42">
        <w:t>: reunião rápida que tem como objetivo informar o que foi feito no dia anterior, os impedimentos e o que será feito no dia. Normalmente são feitas no mesmo lugar e hora e deve-se responder as perguntas: O que eu fiz desde a última reunião? O que vou fazer até a próxima? Tive ou estou tendo algum impedimento? Qual? (SBROCCO; MACEDO, 2012).</w:t>
      </w:r>
    </w:p>
    <w:p w14:paraId="032F69A8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lastRenderedPageBreak/>
        <w:t>Sprint Review</w:t>
      </w:r>
      <w:r w:rsidRPr="00483F42">
        <w:rPr>
          <w:u w:val="single"/>
        </w:rPr>
        <w:t xml:space="preserve"> (revisão da Sprint)</w:t>
      </w:r>
      <w:r w:rsidRPr="00483F42">
        <w:t xml:space="preserve">: realizada ao final de cada sprint para verificar os resultados alcançados e as novas funcionalidades disponibilizadas. Se na reunião surgem mudanças ou novas funcionalidades elas devem ser adicionas no </w:t>
      </w:r>
      <w:r w:rsidRPr="00F252BE">
        <w:rPr>
          <w:i/>
        </w:rPr>
        <w:t>Product Backlog</w:t>
      </w:r>
      <w:r w:rsidRPr="00483F42">
        <w:t>; (SBROCCO; MACEDO, 2012).</w:t>
      </w:r>
    </w:p>
    <w:p w14:paraId="4CF5116C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t>Sprint Planning</w:t>
      </w:r>
      <w:r w:rsidRPr="00483F42">
        <w:rPr>
          <w:u w:val="single"/>
        </w:rPr>
        <w:t xml:space="preserve"> (Planejamento da Sprint)</w:t>
      </w:r>
      <w:r w:rsidRPr="00483F42">
        <w:t xml:space="preserve">: é a reunião inicial do projeto, com duração máxima de 8 horas, em que todos os membros da equipe devem participar. Nela o </w:t>
      </w:r>
      <w:r w:rsidRPr="00F252BE">
        <w:rPr>
          <w:i/>
        </w:rPr>
        <w:t>Product Owner</w:t>
      </w:r>
      <w:r w:rsidRPr="00483F42">
        <w:t xml:space="preserve"> planeja e elabora a lista de itens que devem ser executados no projeto, além de priorizar e selecionar os itens que devem ser executados na </w:t>
      </w:r>
      <w:r w:rsidRPr="00F252BE">
        <w:rPr>
          <w:i/>
        </w:rPr>
        <w:t>Sprint</w:t>
      </w:r>
      <w:r w:rsidRPr="00483F42">
        <w:t xml:space="preserve"> e os que ficarão em </w:t>
      </w:r>
      <w:r w:rsidRPr="00F252BE">
        <w:rPr>
          <w:i/>
        </w:rPr>
        <w:t>backlog</w:t>
      </w:r>
      <w:r w:rsidRPr="00483F42">
        <w:t xml:space="preserve">. Durante o planejamento deve-se realizar a estimativa dos itens da </w:t>
      </w:r>
      <w:r w:rsidRPr="00F252BE">
        <w:rPr>
          <w:i/>
        </w:rPr>
        <w:t>Sprint</w:t>
      </w:r>
      <w:r w:rsidRPr="00483F42">
        <w:t xml:space="preserve"> e essa estimativa é feita usando o </w:t>
      </w:r>
      <w:r w:rsidRPr="00483F42">
        <w:rPr>
          <w:i/>
        </w:rPr>
        <w:t>Planning Poker</w:t>
      </w:r>
      <w:r w:rsidRPr="00483F42">
        <w:t xml:space="preserve"> (pôquer do planejamento). (SBROCCO; MACEDO, 2012).</w:t>
      </w:r>
    </w:p>
    <w:p w14:paraId="70AA2956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t>Sprint Retrospective</w:t>
      </w:r>
      <w:r w:rsidRPr="00483F42">
        <w:rPr>
          <w:u w:val="single"/>
        </w:rPr>
        <w:t xml:space="preserve"> (Retrospectiva da Sprint)</w:t>
      </w:r>
      <w:r w:rsidRPr="00483F42">
        <w:t xml:space="preserve">: seu objetivo é verificar as coisas boas e ruins que aconteceram durante a </w:t>
      </w:r>
      <w:r w:rsidRPr="00F252BE">
        <w:rPr>
          <w:i/>
        </w:rPr>
        <w:t>Sprint</w:t>
      </w:r>
      <w:r w:rsidRPr="00483F42">
        <w:t>, citando os pontos positivos e negativos e realizando uma reflexão sobre o que pode ser feito para eliminar ou minimizar os pontos negativos citados. (SBROCCO; MACEDO, 2012).</w:t>
      </w:r>
    </w:p>
    <w:p w14:paraId="4B00B590" w14:textId="77777777" w:rsidR="00FC04B6" w:rsidRPr="00483F42" w:rsidRDefault="00483F42" w:rsidP="00FC04B6">
      <w:pPr>
        <w:rPr>
          <w:rFonts w:cs="Arial"/>
        </w:rPr>
      </w:pPr>
      <w:r w:rsidRPr="00483F42">
        <w:rPr>
          <w:rFonts w:cs="Arial"/>
        </w:rPr>
        <w:t xml:space="preserve">Ainda segundo </w:t>
      </w:r>
      <w:r w:rsidR="00FC04B6" w:rsidRPr="00483F42">
        <w:rPr>
          <w:rFonts w:cs="Arial"/>
        </w:rPr>
        <w:t>Sbrocco e Macedo (2012), os artefatos gerados pelos membros da equipe após as cerimônias são:</w:t>
      </w:r>
      <w:r w:rsidR="00FC04B6" w:rsidRPr="00483F42">
        <w:rPr>
          <w:rFonts w:cs="Arial"/>
          <w:i/>
        </w:rPr>
        <w:t xml:space="preserve"> Product Backlog</w:t>
      </w:r>
      <w:r w:rsidR="00FC04B6" w:rsidRPr="00483F42">
        <w:rPr>
          <w:rFonts w:cs="Arial"/>
        </w:rPr>
        <w:t xml:space="preserve">, </w:t>
      </w:r>
      <w:r w:rsidR="00FC04B6" w:rsidRPr="00483F42">
        <w:rPr>
          <w:rFonts w:cs="Arial"/>
          <w:i/>
        </w:rPr>
        <w:t>Sprint Backlog</w:t>
      </w:r>
      <w:r w:rsidR="00FC04B6" w:rsidRPr="00483F42">
        <w:rPr>
          <w:rFonts w:cs="Arial"/>
        </w:rPr>
        <w:t xml:space="preserve"> e </w:t>
      </w:r>
      <w:r w:rsidR="00FC04B6" w:rsidRPr="00483F42">
        <w:rPr>
          <w:rFonts w:cs="Arial"/>
          <w:i/>
        </w:rPr>
        <w:t>Burndown Chart</w:t>
      </w:r>
      <w:r w:rsidR="00FC04B6" w:rsidRPr="00483F42">
        <w:rPr>
          <w:rFonts w:cs="Arial"/>
        </w:rPr>
        <w:t>.</w:t>
      </w:r>
    </w:p>
    <w:p w14:paraId="75422FBF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t>Product Backlog</w:t>
      </w:r>
      <w:r w:rsidRPr="00483F42">
        <w:t xml:space="preserve">: representa a visão do produto. Essa visão lista todos os itens que devem ser desenvolvidos, escritos de forma clara e simples para entendimento de todos os envolvidos. A ordem deve ser de acordo com a prioridade definida pelo </w:t>
      </w:r>
      <w:r w:rsidRPr="00483F42">
        <w:rPr>
          <w:i/>
        </w:rPr>
        <w:t>Product Owner</w:t>
      </w:r>
      <w:r w:rsidRPr="00483F42">
        <w:t>, sempre olhando para o valor agregado para o negócio. (SBROCCO; MACEDO, 2012).</w:t>
      </w:r>
    </w:p>
    <w:p w14:paraId="072EBBCF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t>Sprint Backlog</w:t>
      </w:r>
      <w:r w:rsidRPr="00483F42">
        <w:t xml:space="preserve">: contém todos os itens que deverão ser desenvolvidas na </w:t>
      </w:r>
      <w:r w:rsidRPr="00F252BE">
        <w:rPr>
          <w:i/>
        </w:rPr>
        <w:t>Sprint</w:t>
      </w:r>
      <w:r w:rsidRPr="00483F42">
        <w:t xml:space="preserve"> ativa, ordenados pela priorização e com as estimativas geradas na </w:t>
      </w:r>
      <w:r w:rsidRPr="00483F42">
        <w:rPr>
          <w:i/>
        </w:rPr>
        <w:t>Sprint Planning</w:t>
      </w:r>
      <w:r w:rsidRPr="00483F42">
        <w:t>. (SBROCCO; MACEDO, 2012).</w:t>
      </w:r>
    </w:p>
    <w:p w14:paraId="26E7ACC6" w14:textId="77777777" w:rsidR="00FC04B6" w:rsidRPr="00483F42" w:rsidRDefault="00FC04B6" w:rsidP="00FC04B6">
      <w:pPr>
        <w:numPr>
          <w:ilvl w:val="0"/>
          <w:numId w:val="45"/>
        </w:numPr>
        <w:autoSpaceDE w:val="0"/>
        <w:autoSpaceDN w:val="0"/>
        <w:adjustRightInd w:val="0"/>
        <w:rPr>
          <w:u w:val="single"/>
        </w:rPr>
      </w:pPr>
      <w:r w:rsidRPr="00F252BE">
        <w:rPr>
          <w:i/>
          <w:u w:val="single"/>
        </w:rPr>
        <w:t>Burndown Chart</w:t>
      </w:r>
      <w:r w:rsidRPr="00483F42">
        <w:t xml:space="preserve">: é um gráfico que representa o andamento da </w:t>
      </w:r>
      <w:r w:rsidRPr="00F252BE">
        <w:rPr>
          <w:i/>
        </w:rPr>
        <w:t>Sprint</w:t>
      </w:r>
      <w:r w:rsidRPr="00483F42">
        <w:t xml:space="preserve"> ativa, mostrando o esforço restante e o quão distante a equipe está para atingir a meta. Um exemplo do gráfico pode ser visto na </w:t>
      </w:r>
      <w:r w:rsidRPr="00483F42">
        <w:fldChar w:fldCharType="begin"/>
      </w:r>
      <w:r w:rsidRPr="00483F42">
        <w:instrText xml:space="preserve"> REF _Ref419844586 \h </w:instrText>
      </w:r>
      <w:r w:rsidR="00387821" w:rsidRPr="00483F42">
        <w:instrText xml:space="preserve"> \* MERGEFORMAT </w:instrText>
      </w:r>
      <w:r w:rsidRPr="00483F42">
        <w:fldChar w:fldCharType="separate"/>
      </w:r>
      <w:r w:rsidR="00483F42" w:rsidRPr="00483F42">
        <w:t xml:space="preserve">Figura </w:t>
      </w:r>
      <w:r w:rsidR="00483F42">
        <w:rPr>
          <w:noProof/>
        </w:rPr>
        <w:t>2</w:t>
      </w:r>
      <w:r w:rsidRPr="00483F42">
        <w:fldChar w:fldCharType="end"/>
      </w:r>
      <w:r w:rsidRPr="00483F42">
        <w:t>. (SBROCCO; MACEDO, 2012).</w:t>
      </w:r>
    </w:p>
    <w:p w14:paraId="20DBE0BA" w14:textId="77777777" w:rsidR="00FC04B6" w:rsidRPr="00483F42" w:rsidRDefault="00FC04B6" w:rsidP="00FC04B6">
      <w:pPr>
        <w:pStyle w:val="Caption"/>
      </w:pPr>
      <w:bookmarkStart w:id="11" w:name="_Ref419844586"/>
      <w:r w:rsidRPr="00483F42">
        <w:t xml:space="preserve">Figura </w:t>
      </w:r>
      <w:r w:rsidRPr="00483F42">
        <w:fldChar w:fldCharType="begin"/>
      </w:r>
      <w:r w:rsidRPr="00483F42">
        <w:instrText xml:space="preserve"> SEQ Figura \* ARABIC </w:instrText>
      </w:r>
      <w:r w:rsidRPr="00483F42">
        <w:fldChar w:fldCharType="separate"/>
      </w:r>
      <w:r w:rsidR="00F9468F">
        <w:t>2</w:t>
      </w:r>
      <w:r w:rsidRPr="00483F42">
        <w:fldChar w:fldCharType="end"/>
      </w:r>
      <w:bookmarkEnd w:id="11"/>
      <w:r w:rsidRPr="00483F42">
        <w:t xml:space="preserve"> – Sprint Burndown </w:t>
      </w:r>
    </w:p>
    <w:p w14:paraId="2E490D46" w14:textId="4FEE17A2" w:rsidR="00FC04B6" w:rsidRPr="00483F42" w:rsidRDefault="00132D6E" w:rsidP="00C22B16">
      <w:pPr>
        <w:ind w:firstLine="567"/>
        <w:jc w:val="center"/>
      </w:pPr>
      <w:r w:rsidRPr="00483F42">
        <w:rPr>
          <w:noProof/>
        </w:rPr>
        <w:lastRenderedPageBreak/>
        <w:drawing>
          <wp:inline distT="0" distB="0" distL="0" distR="0" wp14:anchorId="52A0DD35" wp14:editId="4FF39D80">
            <wp:extent cx="3381375" cy="2000250"/>
            <wp:effectExtent l="0" t="0" r="0" b="0"/>
            <wp:docPr id="2" name="Picture 2" descr="Sprint_Burn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t_Burndo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F7C4" w14:textId="77777777" w:rsidR="00FC04B6" w:rsidRPr="00483F42" w:rsidRDefault="00FC04B6" w:rsidP="00FC04B6">
      <w:pPr>
        <w:pStyle w:val="Caption"/>
      </w:pPr>
      <w:r w:rsidRPr="00483F42">
        <w:t>Fonte: Internation Scrum Institute</w:t>
      </w:r>
      <w:r w:rsidR="00F252BE">
        <w:t xml:space="preserve"> (2015)</w:t>
      </w:r>
    </w:p>
    <w:p w14:paraId="5EC40307" w14:textId="77777777" w:rsidR="00FC04B6" w:rsidRPr="00483F42" w:rsidRDefault="00FC04B6" w:rsidP="00483F42">
      <w:pPr>
        <w:rPr>
          <w:rFonts w:cs="Arial"/>
        </w:rPr>
      </w:pPr>
      <w:r w:rsidRPr="00483F42">
        <w:rPr>
          <w:rFonts w:cs="Arial"/>
        </w:rPr>
        <w:t xml:space="preserve">Para representar a dinâmica da metodologia </w:t>
      </w:r>
      <w:r w:rsidRPr="00F252BE">
        <w:rPr>
          <w:rFonts w:cs="Arial"/>
          <w:i/>
        </w:rPr>
        <w:t>SCRUM</w:t>
      </w:r>
      <w:r w:rsidRPr="00483F42">
        <w:rPr>
          <w:rFonts w:cs="Arial"/>
        </w:rPr>
        <w:t xml:space="preserve"> Pressman (2010) mostra a </w:t>
      </w:r>
      <w:r w:rsidRPr="00483F42">
        <w:rPr>
          <w:rFonts w:cs="Arial"/>
        </w:rPr>
        <w:fldChar w:fldCharType="begin"/>
      </w:r>
      <w:r w:rsidRPr="00483F42">
        <w:rPr>
          <w:rFonts w:cs="Arial"/>
        </w:rPr>
        <w:instrText xml:space="preserve"> REF _Ref419802284 \h </w:instrText>
      </w:r>
      <w:r w:rsidRPr="00483F42">
        <w:rPr>
          <w:rFonts w:cs="Arial"/>
        </w:rPr>
      </w:r>
      <w:r w:rsidRPr="00483F42">
        <w:rPr>
          <w:rFonts w:cs="Arial"/>
        </w:rPr>
        <w:instrText xml:space="preserve"> \* MERGEFORMAT </w:instrText>
      </w:r>
      <w:r w:rsidRPr="00483F42">
        <w:rPr>
          <w:rFonts w:cs="Arial"/>
        </w:rPr>
        <w:fldChar w:fldCharType="separate"/>
      </w:r>
      <w:r w:rsidR="00483F42" w:rsidRPr="00483F42">
        <w:rPr>
          <w:rFonts w:cs="Arial"/>
        </w:rPr>
        <w:t>Figura 3</w:t>
      </w:r>
      <w:r w:rsidRPr="00483F42">
        <w:rPr>
          <w:rFonts w:cs="Arial"/>
        </w:rPr>
        <w:fldChar w:fldCharType="end"/>
      </w:r>
      <w:r w:rsidRPr="00483F42">
        <w:rPr>
          <w:rFonts w:cs="Arial"/>
        </w:rPr>
        <w:t>.</w:t>
      </w:r>
    </w:p>
    <w:p w14:paraId="20B501CE" w14:textId="77777777" w:rsidR="00FC04B6" w:rsidRPr="00483F42" w:rsidRDefault="00FC04B6" w:rsidP="00FC04B6">
      <w:pPr>
        <w:pStyle w:val="Caption"/>
        <w:rPr>
          <w:rFonts w:cs="Arial"/>
        </w:rPr>
      </w:pPr>
      <w:bookmarkStart w:id="12" w:name="_Ref419802284"/>
      <w:r w:rsidRPr="00483F42">
        <w:t xml:space="preserve">Figura </w:t>
      </w:r>
      <w:r w:rsidRPr="00483F42">
        <w:fldChar w:fldCharType="begin"/>
      </w:r>
      <w:r w:rsidRPr="00483F42">
        <w:instrText xml:space="preserve"> SEQ Figura \* ARABIC </w:instrText>
      </w:r>
      <w:r w:rsidRPr="00483F42">
        <w:fldChar w:fldCharType="separate"/>
      </w:r>
      <w:r w:rsidR="00F9468F">
        <w:t>3</w:t>
      </w:r>
      <w:r w:rsidRPr="00483F42">
        <w:fldChar w:fldCharType="end"/>
      </w:r>
      <w:bookmarkEnd w:id="12"/>
      <w:r w:rsidRPr="00483F42">
        <w:t xml:space="preserve"> - Fluxo do processo Scrum</w:t>
      </w:r>
    </w:p>
    <w:p w14:paraId="5B1302A4" w14:textId="555BAEBC" w:rsidR="00FC04B6" w:rsidRPr="00483F42" w:rsidRDefault="00132D6E" w:rsidP="00FC04B6">
      <w:pPr>
        <w:ind w:firstLine="567"/>
        <w:rPr>
          <w:rFonts w:cs="Arial"/>
        </w:rPr>
      </w:pPr>
      <w:r w:rsidRPr="00483F42">
        <w:rPr>
          <w:rFonts w:cs="Arial"/>
          <w:noProof/>
        </w:rPr>
        <w:drawing>
          <wp:inline distT="0" distB="0" distL="0" distR="0" wp14:anchorId="00531765" wp14:editId="51E4E616">
            <wp:extent cx="5010150" cy="2867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405F" w14:textId="77777777" w:rsidR="00FC04B6" w:rsidRPr="00483F42" w:rsidRDefault="00FC04B6" w:rsidP="00FC04B6">
      <w:pPr>
        <w:pStyle w:val="Caption"/>
      </w:pPr>
      <w:r w:rsidRPr="00483F42">
        <w:t>Fonte: Pressman (2010, p.96)</w:t>
      </w:r>
    </w:p>
    <w:p w14:paraId="12073A7B" w14:textId="77777777" w:rsidR="0030671D" w:rsidRDefault="00387821" w:rsidP="00387821">
      <w:pPr>
        <w:pStyle w:val="Heading2"/>
      </w:pPr>
      <w:r w:rsidRPr="00483F42">
        <w:t xml:space="preserve">2.5 </w:t>
      </w:r>
      <w:r w:rsidR="0030671D">
        <w:t>Agregar valor ao negócio</w:t>
      </w:r>
    </w:p>
    <w:p w14:paraId="3A5B3C7A" w14:textId="77777777" w:rsidR="0030671D" w:rsidRDefault="0030671D" w:rsidP="0030671D">
      <w:pPr>
        <w:rPr>
          <w:lang w:eastAsia="x-none"/>
        </w:rPr>
      </w:pPr>
      <w:r>
        <w:rPr>
          <w:lang w:eastAsia="x-none"/>
        </w:rPr>
        <w:t>Para saber como agregar valor ao negócio precisamos entender o que é o valor ao negócio. O PMBOK (</w:t>
      </w:r>
      <w:r w:rsidR="00F252BE">
        <w:rPr>
          <w:lang w:eastAsia="x-none"/>
        </w:rPr>
        <w:t>2013</w:t>
      </w:r>
      <w:r>
        <w:rPr>
          <w:lang w:eastAsia="x-none"/>
        </w:rPr>
        <w:t>)</w:t>
      </w:r>
      <w:r w:rsidR="00F252BE">
        <w:rPr>
          <w:lang w:eastAsia="x-none"/>
        </w:rPr>
        <w:t xml:space="preserve"> nos dá</w:t>
      </w:r>
      <w:r>
        <w:rPr>
          <w:lang w:eastAsia="x-none"/>
        </w:rPr>
        <w:t xml:space="preserve"> a seguinte definição de valor de negócio:</w:t>
      </w:r>
    </w:p>
    <w:p w14:paraId="592BEC36" w14:textId="77777777" w:rsidR="0030671D" w:rsidRDefault="0030671D" w:rsidP="0030671D">
      <w:pPr>
        <w:pStyle w:val="CITAOLONGA"/>
      </w:pPr>
      <w:r>
        <w:t>"Valor de negócio é um conceito único para cada organização. O valor de negócio é definido como o valor inteiro do negócio, a soma total de todos os elementos tangíveis e intangíveis."</w:t>
      </w:r>
    </w:p>
    <w:p w14:paraId="0511AFEF" w14:textId="77777777" w:rsidR="0030671D" w:rsidRPr="0030671D" w:rsidRDefault="0030671D" w:rsidP="00C65E85">
      <w:pPr>
        <w:rPr>
          <w:lang w:eastAsia="x-none"/>
        </w:rPr>
      </w:pPr>
      <w:r>
        <w:rPr>
          <w:lang w:eastAsia="x-none"/>
        </w:rPr>
        <w:t xml:space="preserve">Portanto, agregar valor ao negócio é entregar um produto alinhado com o planejamento estratégico da organização ou diminuindo custos e/ou tempo de </w:t>
      </w:r>
      <w:r>
        <w:rPr>
          <w:lang w:eastAsia="x-none"/>
        </w:rPr>
        <w:lastRenderedPageBreak/>
        <w:t>processo que a organização entende como importantes para a atividade fim da mesma. Para atingir isso</w:t>
      </w:r>
      <w:r w:rsidR="00C65E85">
        <w:rPr>
          <w:lang w:eastAsia="x-none"/>
        </w:rPr>
        <w:t xml:space="preserve"> a palavra chave é alinhamento.</w:t>
      </w:r>
    </w:p>
    <w:p w14:paraId="12970EE9" w14:textId="77777777" w:rsidR="00387821" w:rsidRPr="00483F42" w:rsidRDefault="0030671D" w:rsidP="00387821">
      <w:pPr>
        <w:pStyle w:val="Heading2"/>
      </w:pPr>
      <w:r>
        <w:t xml:space="preserve">2.6 </w:t>
      </w:r>
      <w:r w:rsidR="00387821" w:rsidRPr="00483F42">
        <w:t>Seleção e priorização de demandas</w:t>
      </w:r>
    </w:p>
    <w:p w14:paraId="4823C521" w14:textId="77777777" w:rsidR="00387821" w:rsidRPr="00483F42" w:rsidRDefault="00387821" w:rsidP="00387821">
      <w:pPr>
        <w:rPr>
          <w:lang w:eastAsia="x-none"/>
        </w:rPr>
      </w:pPr>
      <w:r w:rsidRPr="00483F42">
        <w:rPr>
          <w:lang w:eastAsia="x-none"/>
        </w:rPr>
        <w:t xml:space="preserve">O setor de tecnologia da informação normalmente tem uma quantidade grande de demandas e essa lista </w:t>
      </w:r>
      <w:r w:rsidR="00665CF5">
        <w:rPr>
          <w:lang w:eastAsia="x-none"/>
        </w:rPr>
        <w:t>vem aumentando</w:t>
      </w:r>
      <w:r w:rsidRPr="00483F42">
        <w:rPr>
          <w:lang w:eastAsia="x-none"/>
        </w:rPr>
        <w:t xml:space="preserve"> cada vez mais. Para organizar e atender as demandas precisamos primeiro selecionar e depois priorizá-las. Kerzner (2006, p.179), apresenta o problema da seleção de demandas da seguinte maneira:</w:t>
      </w:r>
    </w:p>
    <w:p w14:paraId="1F4E5D94" w14:textId="77777777" w:rsidR="00387821" w:rsidRPr="00483F42" w:rsidRDefault="00387821" w:rsidP="00387821">
      <w:pPr>
        <w:pStyle w:val="CITAOLONGA"/>
      </w:pPr>
      <w:r w:rsidRPr="00483F42">
        <w:t>"Aquilo que uma empresa deseja fazer nem sempre é o que ela pode fazer. Normalmente, o maior obstáculo está na disponibilidade e qualidade dos recursos necessários. As empresas quase sempre têm inúmeros projetos potenciais nos quais gostariam de trabalhar, porém, devido exatamente à limitação de recursos, são obrigadas a elaborar uma escala de prioridades na seleção dos projetos."</w:t>
      </w:r>
    </w:p>
    <w:p w14:paraId="1C68C166" w14:textId="77777777" w:rsidR="00387821" w:rsidRPr="00630D6E" w:rsidRDefault="00F252BE" w:rsidP="00387821">
      <w:pPr>
        <w:rPr>
          <w:lang w:eastAsia="x-none"/>
        </w:rPr>
      </w:pPr>
      <w:r>
        <w:rPr>
          <w:lang w:eastAsia="x-none"/>
        </w:rPr>
        <w:t>A seleção de um</w:t>
      </w:r>
      <w:r w:rsidR="00FB3F9B">
        <w:rPr>
          <w:lang w:eastAsia="x-none"/>
        </w:rPr>
        <w:t>a</w:t>
      </w:r>
      <w:r>
        <w:rPr>
          <w:lang w:eastAsia="x-none"/>
        </w:rPr>
        <w:t xml:space="preserve"> demanda passa por algumas etapas. Primeiro</w:t>
      </w:r>
      <w:r w:rsidR="00FB3F9B">
        <w:rPr>
          <w:lang w:eastAsia="x-none"/>
        </w:rPr>
        <w:t>,</w:t>
      </w:r>
      <w:r>
        <w:rPr>
          <w:lang w:eastAsia="x-none"/>
        </w:rPr>
        <w:t xml:space="preserve"> existe um filtro inicial</w:t>
      </w:r>
      <w:r w:rsidR="00FB3F9B">
        <w:rPr>
          <w:lang w:eastAsia="x-none"/>
        </w:rPr>
        <w:t>,</w:t>
      </w:r>
      <w:r>
        <w:rPr>
          <w:lang w:eastAsia="x-none"/>
        </w:rPr>
        <w:t xml:space="preserve"> onde se verifica quais delas podem ou devem ser desenvolvidas, eliminando as que não se encaixam nos objetivos da empresa. Depois dessa etapa</w:t>
      </w:r>
      <w:r w:rsidR="00FB3F9B">
        <w:rPr>
          <w:lang w:eastAsia="x-none"/>
        </w:rPr>
        <w:t>,</w:t>
      </w:r>
      <w:r>
        <w:rPr>
          <w:lang w:eastAsia="x-none"/>
        </w:rPr>
        <w:t xml:space="preserve"> as solicitações são priorizadas com base em critérios definidos por cada empresa</w:t>
      </w:r>
      <w:r w:rsidR="00FB3F9B">
        <w:rPr>
          <w:lang w:eastAsia="x-none"/>
        </w:rPr>
        <w:t>,</w:t>
      </w:r>
      <w:r>
        <w:rPr>
          <w:lang w:eastAsia="x-none"/>
        </w:rPr>
        <w:t xml:space="preserve"> definindo quais devem ser trabalhadas primeiro.</w:t>
      </w:r>
      <w:r w:rsidR="00387821" w:rsidRPr="00630D6E">
        <w:rPr>
          <w:lang w:eastAsia="x-none"/>
        </w:rPr>
        <w:t xml:space="preserve"> (KE</w:t>
      </w:r>
      <w:r w:rsidR="004F6005">
        <w:rPr>
          <w:lang w:eastAsia="x-none"/>
        </w:rPr>
        <w:t>R</w:t>
      </w:r>
      <w:r w:rsidR="00387821" w:rsidRPr="00630D6E">
        <w:rPr>
          <w:lang w:eastAsia="x-none"/>
        </w:rPr>
        <w:t>ZNER, 2006).</w:t>
      </w:r>
    </w:p>
    <w:p w14:paraId="79D0163B" w14:textId="77777777" w:rsidR="00F252BE" w:rsidRDefault="00387821" w:rsidP="0030671D">
      <w:pPr>
        <w:rPr>
          <w:lang w:eastAsia="x-none"/>
        </w:rPr>
      </w:pPr>
      <w:r w:rsidRPr="00630D6E">
        <w:rPr>
          <w:lang w:eastAsia="x-none"/>
        </w:rPr>
        <w:t>Para selecionar</w:t>
      </w:r>
      <w:r w:rsidRPr="00483F42">
        <w:rPr>
          <w:lang w:eastAsia="x-none"/>
        </w:rPr>
        <w:t xml:space="preserve"> os projetos e priorizá-los devem ser utilizados alguns critérios que variam conforme a empresa. Assim que selecionadas as demandas devem ser priorizadas com base em critérios, pontos fortes e pontos fracos, aspectos estratégicos</w:t>
      </w:r>
      <w:r w:rsidR="00644056">
        <w:rPr>
          <w:lang w:eastAsia="x-none"/>
        </w:rPr>
        <w:t>,</w:t>
      </w:r>
      <w:r w:rsidRPr="00483F42">
        <w:rPr>
          <w:lang w:eastAsia="x-none"/>
        </w:rPr>
        <w:t xml:space="preserve"> oportunidade e riscos dessa demanda. (KE</w:t>
      </w:r>
      <w:r w:rsidR="004F6005">
        <w:rPr>
          <w:lang w:eastAsia="x-none"/>
        </w:rPr>
        <w:t>R</w:t>
      </w:r>
      <w:r w:rsidRPr="00483F42">
        <w:rPr>
          <w:lang w:eastAsia="x-none"/>
        </w:rPr>
        <w:t>ZNER, 2006).</w:t>
      </w:r>
    </w:p>
    <w:p w14:paraId="3EF1CDC5" w14:textId="77777777" w:rsidR="00C22B16" w:rsidRDefault="008F7A7D" w:rsidP="008F7A7D">
      <w:pPr>
        <w:pStyle w:val="Heading2"/>
      </w:pPr>
      <w:r>
        <w:t>2.7 Empresa utilizada para o estudo de caso</w:t>
      </w:r>
    </w:p>
    <w:p w14:paraId="5D6FCD9D" w14:textId="77777777" w:rsidR="008F7A7D" w:rsidRDefault="008F7A7D" w:rsidP="008F7A7D">
      <w:r>
        <w:t>A empresa selecionada para o estudo de caso é a AGCO do Brasil que é uma fabricante e distribuidora global de equipamentos agrícolas que oferece uma linha completa de produtos, incluindo tratores, colheitadeiras, equipamentos para fenação e forragem, pulverizadores, equipamentos para preparo de solo, implementos e peças de reposição e seu foco é fornecer soluções de alta tecnologia para os produtores rurais que alimentam o mundo. (AGCO, 2015).</w:t>
      </w:r>
    </w:p>
    <w:p w14:paraId="252FF214" w14:textId="77777777" w:rsidR="008F7A7D" w:rsidRDefault="008F7A7D" w:rsidP="008F7A7D">
      <w:r>
        <w:t xml:space="preserve">Esse trabalho possui como foco um processo existente no setor de tecnologia da informação, denominado </w:t>
      </w:r>
      <w:r>
        <w:rPr>
          <w:i/>
        </w:rPr>
        <w:t>Quarterly Enhancement</w:t>
      </w:r>
      <w:r>
        <w:t xml:space="preserve">. A área de TI é dividida em </w:t>
      </w:r>
      <w:r>
        <w:lastRenderedPageBreak/>
        <w:t>aplicações e infraestrutura e dentro dessas áreas existem times que trabalham com a manutenção da infra já existente e dos sistemas em utilização e uma equipe que trabalha em projetos da área.</w:t>
      </w:r>
    </w:p>
    <w:p w14:paraId="3B66AE46" w14:textId="77777777" w:rsidR="008F7A7D" w:rsidRPr="008F7A7D" w:rsidRDefault="008F7A7D" w:rsidP="008F7A7D">
      <w:r>
        <w:t xml:space="preserve">Para o processo de </w:t>
      </w:r>
      <w:r>
        <w:rPr>
          <w:i/>
        </w:rPr>
        <w:t>Quarterly Enhancement</w:t>
      </w:r>
      <w:r>
        <w:t xml:space="preserve"> não existe uma equipe bem definida, apenas poucas pessoas que trabalham exclusivamente com esse processo</w:t>
      </w:r>
      <w:r w:rsidR="00E666BC">
        <w:t xml:space="preserve"> e outras com 50% de alocação</w:t>
      </w:r>
      <w:r>
        <w:t xml:space="preserve">. Com isso, quando existem necessidades que elas não possuem conhecimento dá área ou sistema relacionado, outras pessoas </w:t>
      </w:r>
      <w:r w:rsidR="00E666BC">
        <w:t>precisam ser alocadas para o atendimento, sendo necessária a negociação de recursos</w:t>
      </w:r>
      <w:r>
        <w:t>.</w:t>
      </w:r>
    </w:p>
    <w:p w14:paraId="6D38986E" w14:textId="77777777" w:rsidR="0000436D" w:rsidRPr="007C4D8E" w:rsidRDefault="0000436D" w:rsidP="00AE6EC1">
      <w:pPr>
        <w:pStyle w:val="Heading1"/>
      </w:pPr>
      <w:r w:rsidRPr="007C4D8E">
        <w:t>3 MATERIAL(IS) E MÉTODOS</w:t>
      </w:r>
    </w:p>
    <w:p w14:paraId="2F3CAE78" w14:textId="77777777" w:rsidR="00161416" w:rsidRDefault="00161416" w:rsidP="00161416">
      <w:r>
        <w:t>A classificação dessa pesquisa será quanto à natureza, forma de abordagem do problema, objetivo e procedimento técnico.</w:t>
      </w:r>
    </w:p>
    <w:p w14:paraId="45FE0AD5" w14:textId="77777777" w:rsidR="00161416" w:rsidRDefault="00161416" w:rsidP="00161416">
      <w:r>
        <w:t>A natureza da pesquisa será aplicada e</w:t>
      </w:r>
      <w:r w:rsidR="00644056">
        <w:t>,</w:t>
      </w:r>
      <w:r>
        <w:t xml:space="preserve"> segundo Gil (2010, p.27)</w:t>
      </w:r>
      <w:r w:rsidR="00644056">
        <w:t>,</w:t>
      </w:r>
      <w:r>
        <w:t xml:space="preserve"> </w:t>
      </w:r>
      <w:r w:rsidR="00644056">
        <w:t>são</w:t>
      </w:r>
      <w:r>
        <w:t xml:space="preserve"> "pesquisas voltadas à aquisição de conhecimentos com vista à aplicação numa situação específica.".</w:t>
      </w:r>
    </w:p>
    <w:p w14:paraId="3DF27408" w14:textId="77777777" w:rsidR="00161416" w:rsidRDefault="00161416" w:rsidP="00161416">
      <w:r>
        <w:t>Ainda segundo Ott (2012, p.43),</w:t>
      </w:r>
    </w:p>
    <w:p w14:paraId="195A2AE7" w14:textId="77777777" w:rsidR="00161416" w:rsidRDefault="00161416" w:rsidP="00161416">
      <w:pPr>
        <w:pStyle w:val="CITAOLONGA"/>
      </w:pPr>
      <w:r>
        <w:t>"[...] o seu objetivo é gerar conhecimentos destinados à aplicação prática, visando solucionar problemas específicos, ou seja, visa à aplicação imediata em determinada realidade circunstancial"</w:t>
      </w:r>
      <w:r w:rsidR="00CE0E9A">
        <w:t>.</w:t>
      </w:r>
    </w:p>
    <w:p w14:paraId="332CAB26" w14:textId="77777777" w:rsidR="00161416" w:rsidRDefault="00161416" w:rsidP="00161416">
      <w:r>
        <w:t>A abordagem do problema será feita de forma qualitativa que segundo Ott (2012, p.44) "[...] se caracteriza por não requerer o uso de métodos e técnicas estatísticas.". Além disso, Sampieri, Collado e Lucio (2006, p.5) definem o propósito dessa abordagem "[...] em "reconstruir" a realidade tal como é observada pelos autores de um sistema social predefinido".</w:t>
      </w:r>
    </w:p>
    <w:p w14:paraId="53AE925E" w14:textId="77777777" w:rsidR="00161416" w:rsidRDefault="00161416" w:rsidP="00161416">
      <w:r>
        <w:t xml:space="preserve">Esta pesquisa possui </w:t>
      </w:r>
      <w:r w:rsidR="0045452A">
        <w:t>caráter exploratório que segundo Gil (2010, p.27) tem como propósito,</w:t>
      </w:r>
    </w:p>
    <w:p w14:paraId="6B31F783" w14:textId="77777777" w:rsidR="00161416" w:rsidRDefault="00161416" w:rsidP="00161416">
      <w:pPr>
        <w:pStyle w:val="CITAOLONGA"/>
      </w:pPr>
      <w:r>
        <w:t>"[...] proporcionar maior fami</w:t>
      </w:r>
      <w:r w:rsidRPr="009879FC">
        <w:t>liaridade com o problema, com vistas a torná-lo mai</w:t>
      </w:r>
      <w:r>
        <w:t>s explícito ou a construir hi</w:t>
      </w:r>
      <w:r w:rsidRPr="009879FC">
        <w:t>póteses. Seu planejamento tende a ser bastante flexível, pois interessa considerar os mais variados aspectos relativos ao fato ou fenômeno estudado.</w:t>
      </w:r>
      <w:r>
        <w:t>"</w:t>
      </w:r>
    </w:p>
    <w:p w14:paraId="76F154D9" w14:textId="77777777" w:rsidR="00161416" w:rsidRDefault="00161416" w:rsidP="00161416">
      <w:pPr>
        <w:rPr>
          <w:lang w:eastAsia="x-none"/>
        </w:rPr>
      </w:pPr>
      <w:r>
        <w:t xml:space="preserve">O procedimento técnico utilizado será o </w:t>
      </w:r>
      <w:r>
        <w:rPr>
          <w:lang w:eastAsia="x-none"/>
        </w:rPr>
        <w:t xml:space="preserve">estudo de caso único, que segundo Yin (2010, p.39) deve ser usado quando "[...] desejasse entender um fenômeno da vida </w:t>
      </w:r>
      <w:r>
        <w:rPr>
          <w:lang w:eastAsia="x-none"/>
        </w:rPr>
        <w:lastRenderedPageBreak/>
        <w:t>real em profundidade, mas esse entendimento englobasse importantes condições contextuais</w:t>
      </w:r>
      <w:r w:rsidR="0045452A">
        <w:rPr>
          <w:lang w:eastAsia="x-none"/>
        </w:rPr>
        <w:t>”.</w:t>
      </w:r>
    </w:p>
    <w:p w14:paraId="2350F734" w14:textId="77777777" w:rsidR="00161416" w:rsidRDefault="00161416" w:rsidP="00161416">
      <w:pPr>
        <w:rPr>
          <w:lang w:eastAsia="x-none"/>
        </w:rPr>
      </w:pPr>
      <w:r>
        <w:rPr>
          <w:lang w:eastAsia="x-none"/>
        </w:rPr>
        <w:t>Yin (2010, p.40) ainda acrescenta,</w:t>
      </w:r>
    </w:p>
    <w:p w14:paraId="74284ECB" w14:textId="77777777" w:rsidR="00161416" w:rsidRPr="00C47CFA" w:rsidRDefault="00161416" w:rsidP="00161416">
      <w:pPr>
        <w:pStyle w:val="CITAOLONGA"/>
      </w:pPr>
      <w:r>
        <w:t>"A investigação do estudo de caso</w:t>
      </w:r>
    </w:p>
    <w:p w14:paraId="4963B7D5" w14:textId="77777777" w:rsidR="00161416" w:rsidRDefault="00161416" w:rsidP="00161416">
      <w:pPr>
        <w:pStyle w:val="CITAOLONGA"/>
        <w:numPr>
          <w:ilvl w:val="0"/>
          <w:numId w:val="49"/>
        </w:numPr>
        <w:autoSpaceDE w:val="0"/>
        <w:autoSpaceDN w:val="0"/>
        <w:adjustRightInd w:val="0"/>
        <w:ind w:left="2835" w:hanging="283"/>
        <w:contextualSpacing/>
      </w:pPr>
      <w:r>
        <w:t>enfrenta a situação tecnicamente diferenciada em que existirão muito mais variáveis de interesse do que pontos de dados, e, como resultado</w:t>
      </w:r>
    </w:p>
    <w:p w14:paraId="11904A69" w14:textId="77777777" w:rsidR="00161416" w:rsidRDefault="00161416" w:rsidP="00161416">
      <w:pPr>
        <w:pStyle w:val="CITAOLONGA"/>
        <w:numPr>
          <w:ilvl w:val="0"/>
          <w:numId w:val="49"/>
        </w:numPr>
        <w:autoSpaceDE w:val="0"/>
        <w:autoSpaceDN w:val="0"/>
        <w:adjustRightInd w:val="0"/>
        <w:ind w:left="2835" w:hanging="283"/>
        <w:contextualSpacing/>
      </w:pPr>
      <w:r>
        <w:t>conta com múltiplas fontes de evidência, com os dados precisando convergir de maneira triangular, e como outro resultado</w:t>
      </w:r>
    </w:p>
    <w:p w14:paraId="6783646D" w14:textId="77777777" w:rsidR="00161416" w:rsidRDefault="00161416" w:rsidP="00161416">
      <w:pPr>
        <w:pStyle w:val="CITAOLONGA"/>
        <w:numPr>
          <w:ilvl w:val="0"/>
          <w:numId w:val="49"/>
        </w:numPr>
        <w:autoSpaceDE w:val="0"/>
        <w:autoSpaceDN w:val="0"/>
        <w:adjustRightInd w:val="0"/>
        <w:ind w:left="2835" w:hanging="283"/>
        <w:contextualSpacing/>
      </w:pPr>
      <w:r>
        <w:t>beneficia-se do desenvolvimento anterior das proposições teóricas para orientar a coleta e a análise de dados"</w:t>
      </w:r>
      <w:r w:rsidR="00CE0E9A">
        <w:t>.</w:t>
      </w:r>
    </w:p>
    <w:p w14:paraId="36B091F9" w14:textId="77777777" w:rsidR="00161416" w:rsidRPr="00117126" w:rsidRDefault="00161416" w:rsidP="00161416">
      <w:pPr>
        <w:rPr>
          <w:lang w:eastAsia="x-none"/>
        </w:rPr>
      </w:pPr>
      <w:r w:rsidRPr="00117126">
        <w:t xml:space="preserve">Portanto a pesquisa </w:t>
      </w:r>
      <w:r>
        <w:t>será</w:t>
      </w:r>
      <w:r w:rsidRPr="00117126">
        <w:t xml:space="preserve"> aplicada, com uma abordagem qualitativa, objetivo exploratório e com uma metodologia de estudo de caso único procurando explorar a unidade de análise selecionada para responder a questão dessa pesquisa.</w:t>
      </w:r>
    </w:p>
    <w:p w14:paraId="2EDCD846" w14:textId="77777777" w:rsidR="00161416" w:rsidRDefault="00161416" w:rsidP="00161416">
      <w:r>
        <w:t>O presente estudo analisará o processo de coleta, seleção, priorização e desenvolvimento de pequenas demandas em uma empresa multinacional de fabricação de máquinas agrícolas.</w:t>
      </w:r>
    </w:p>
    <w:p w14:paraId="6961AE99" w14:textId="77777777" w:rsidR="00161416" w:rsidRDefault="00161416" w:rsidP="00161416">
      <w:r>
        <w:t xml:space="preserve">Optou-se por essa organização devido </w:t>
      </w:r>
      <w:r w:rsidR="0045452A">
        <w:t>à</w:t>
      </w:r>
      <w:r>
        <w:t xml:space="preserve"> facilidade de acesso as informações da área de TI e o conhecimento superficial do processo. Além disso, a empresa já possui um fluxo de desenvolvimento de pequenas demandas que apresenta alguma necessidade de ajuste e não existe clareza quanto </w:t>
      </w:r>
      <w:r w:rsidR="0045452A">
        <w:t>às</w:t>
      </w:r>
      <w:r>
        <w:t xml:space="preserve"> regras utilizadas pelos representantes das áreas de negócio para a seleção e priorização das demandas.</w:t>
      </w:r>
    </w:p>
    <w:p w14:paraId="6374141F" w14:textId="77777777" w:rsidR="00161416" w:rsidRDefault="00161416" w:rsidP="00161416">
      <w:r>
        <w:t>A coleta de dados será realizada com questionários, entrevistas, observação e análise de documentos.</w:t>
      </w:r>
      <w:r w:rsidR="00CE0E9A">
        <w:t xml:space="preserve"> O público alvo dos questionários são pessoas envolvidas com o processo </w:t>
      </w:r>
      <w:r w:rsidR="004F6005">
        <w:t>que já existe na empresa para</w:t>
      </w:r>
      <w:r w:rsidR="00CE0E9A">
        <w:t xml:space="preserve"> atendimento de pequenas demandas. Os documentos analisados foram os cadastros da ferramenta utilizada pela empresa para controle da demanda e do atendimento delas, além dos desenhos do processo.</w:t>
      </w:r>
    </w:p>
    <w:p w14:paraId="7734E2B8" w14:textId="77777777" w:rsidR="00161416" w:rsidRDefault="00161416" w:rsidP="00161416">
      <w:r>
        <w:t>A observação será participante que segundo Gil (2010, p.121) "[...] consiste na participação real do pesquisador na vida da comunidade, da organização ou do grupo em que é realizada a pesquisa.". Terá como objetivo coletar informações com base na observação que será realizada dentro do setor de Tecnologia da Informação onde a pesquisadora está inserida.</w:t>
      </w:r>
    </w:p>
    <w:p w14:paraId="42EA978B" w14:textId="77777777" w:rsidR="00161416" w:rsidRDefault="00161416" w:rsidP="00161416">
      <w:r>
        <w:t>O questionário tem como objetivo coletar maiores informações para a pesquisa através de questões predominantemente fechadas (sendo elas dicotômicas ou de múltipla escolha) e algumas abertas (to</w:t>
      </w:r>
      <w:r w:rsidR="00EE26B7">
        <w:t>talmente desestruturadas). (OTT</w:t>
      </w:r>
      <w:r>
        <w:t>, 2012).</w:t>
      </w:r>
    </w:p>
    <w:p w14:paraId="3CC47C26" w14:textId="77777777" w:rsidR="00161416" w:rsidRDefault="00161416" w:rsidP="00161416">
      <w:r>
        <w:lastRenderedPageBreak/>
        <w:t>A entrevista é realizada cara a cara com o entrevistado e pode ser padronizada, não padronizada ou painel. Para essa pesquisa a entrevista será padronizada com base no questionário que será aplicada onde as perguntas possuem uma ordem. (PRODANOV; FREITAS, 2013). Entretanto, o entrevistador poderá adicionar perguntas conforme o andamento da entrevista.</w:t>
      </w:r>
    </w:p>
    <w:p w14:paraId="58DB90AD" w14:textId="77777777" w:rsidR="00531AF9" w:rsidRDefault="00161416" w:rsidP="00161416">
      <w:r>
        <w:t>A análise de documentos segundo Yin (2010, p.128) é importante "[...] para corroborar e aumentar a evidência de outras fontes.".</w:t>
      </w:r>
    </w:p>
    <w:p w14:paraId="7A4A12A3" w14:textId="77777777" w:rsidR="00AA37C3" w:rsidRDefault="00AA37C3" w:rsidP="00161416">
      <w:r>
        <w:t>Para realizar a pesquisa, primeiro foi realizado o referencial teórico a partir da leitura de livros relacionados a processo de software, gerenciamento de projetos e metodologias tradicionais e ágeis.</w:t>
      </w:r>
    </w:p>
    <w:p w14:paraId="06B9F699" w14:textId="77777777" w:rsidR="00AA37C3" w:rsidRDefault="00AA37C3" w:rsidP="00161416">
      <w:r>
        <w:t>Para entender o funcionamento da empresa e do processo de atendimento de pequenas demandas foi realizada a observação participante na área de tecnologia da informação e leitura de documentos, como por exemplo, manuais do processo existente.</w:t>
      </w:r>
    </w:p>
    <w:p w14:paraId="2735F6F8" w14:textId="77777777" w:rsidR="00AA37C3" w:rsidRDefault="00AA37C3" w:rsidP="00161416">
      <w:r>
        <w:t xml:space="preserve">Logo após essas etapas foi elaborado um questionário para realizar perguntas aos envolvidos no processo existente da empresa, que </w:t>
      </w:r>
      <w:r w:rsidRPr="00161416">
        <w:t>foi aplicado para um grupo de 20 pessoas, de diferentes áreas e cargos da empresa em estudo, procurando avaliar o conhecimento do processo existente na companhia, a qualidade, cumprimento dos prazos, critérios de priorização, nota do processo e pontos de melhoria.</w:t>
      </w:r>
    </w:p>
    <w:p w14:paraId="5C504216" w14:textId="77777777" w:rsidR="0000436D" w:rsidRPr="007C4D8E" w:rsidRDefault="0000436D" w:rsidP="00402691">
      <w:pPr>
        <w:pStyle w:val="Heading1"/>
      </w:pPr>
      <w:r w:rsidRPr="007C4D8E">
        <w:t>4 RESULTADOS</w:t>
      </w:r>
    </w:p>
    <w:p w14:paraId="0E043677" w14:textId="77777777" w:rsidR="00161416" w:rsidRPr="00161416" w:rsidRDefault="00161416" w:rsidP="00161416">
      <w:r w:rsidRPr="00161416">
        <w:t>Nesse capitulo serão apresentados os resultados obtidos e a solução proposta para aten</w:t>
      </w:r>
      <w:r w:rsidR="00AA37C3">
        <w:t>der ao problema dessa pesquisa.</w:t>
      </w:r>
    </w:p>
    <w:p w14:paraId="52AA18FE" w14:textId="77777777" w:rsidR="00161416" w:rsidRPr="00161416" w:rsidRDefault="00AA37C3" w:rsidP="00161416">
      <w:r>
        <w:t>No questionário aplicado, os entrevistados forma perguntados</w:t>
      </w:r>
      <w:r w:rsidR="00161416" w:rsidRPr="00161416">
        <w:t xml:space="preserve"> quanto </w:t>
      </w:r>
      <w:r w:rsidR="0045452A" w:rsidRPr="00161416">
        <w:t>à</w:t>
      </w:r>
      <w:r w:rsidR="00161416" w:rsidRPr="00161416">
        <w:t xml:space="preserve"> nota que dariam ao processo, o cumprimento dos prazos e a qualidade das entregas </w:t>
      </w:r>
      <w:r w:rsidR="0045452A" w:rsidRPr="00161416">
        <w:t>à</w:t>
      </w:r>
      <w:r w:rsidR="00161416" w:rsidRPr="00161416">
        <w:t xml:space="preserve"> maioria classificou como regular, sendo 65%, 45% e 60% de forma consecutiva.</w:t>
      </w:r>
    </w:p>
    <w:p w14:paraId="628DB717" w14:textId="77777777" w:rsidR="00161416" w:rsidRPr="00161416" w:rsidRDefault="00161416" w:rsidP="00161416">
      <w:r w:rsidRPr="00161416">
        <w:t>Com base nisso entendeu-se que o processo está estável, mas precisa sofrer melhorias. A maioria dos prazos estabelecidos são cumpridos e alguns problemas são encontrados após a entrega, mas a solução apresenta todas as funcionalidades solicitadas.</w:t>
      </w:r>
    </w:p>
    <w:p w14:paraId="71B5DFFE" w14:textId="77777777" w:rsidR="00161416" w:rsidRPr="00161416" w:rsidRDefault="00161416" w:rsidP="00161416">
      <w:r w:rsidRPr="00161416">
        <w:t xml:space="preserve">A falta de informações, como tempo, custo e recursos das demandas, foi levantada como um ponto a melhorar com o objetivo de realizar um processo de priorização mais assertivo. Com isso itens são selecionados e quando iniciam a </w:t>
      </w:r>
      <w:r w:rsidRPr="00161416">
        <w:lastRenderedPageBreak/>
        <w:t>análise e o desenvolvimento verifica-se que as variáveis não são conforme esperado, ocasionando atrasos, maiores custos e impossibilitando o atendimento de outras demandas que receberiam um peso maior se as variáveis estivessem definidas e claras.</w:t>
      </w:r>
    </w:p>
    <w:p w14:paraId="695F1007" w14:textId="77777777" w:rsidR="00161416" w:rsidRPr="00161416" w:rsidRDefault="00161416" w:rsidP="00161416">
      <w:r w:rsidRPr="00161416">
        <w:t>Além disso, verificou-se que os critérios de priorização não possuem uma definição clara possibilitando diversas interpretações, ocasionando a priorização de demandas sem uma real importância e também a falta de compreensão de todos da empresa quanto ao que foi priorizado e desenvolvido.</w:t>
      </w:r>
    </w:p>
    <w:p w14:paraId="7EF6C703" w14:textId="77777777" w:rsidR="00161416" w:rsidRPr="00161416" w:rsidRDefault="00161416" w:rsidP="00161416">
      <w:r w:rsidRPr="00161416">
        <w:t>Essa análise foi possível a partir do questionário onde alguns critérios de priorização foram citados e os entrevistados tinham que enumerar, colocando 1 para o mais relevante e assim consecutivamente. Verificou-se que para 35% dos entrevistados a situação da implementação é o critério menos relevante e para 75% o mais relevante é a determinação legal.</w:t>
      </w:r>
    </w:p>
    <w:p w14:paraId="5C3DC290" w14:textId="77777777" w:rsidR="00A13456" w:rsidRPr="00531AF9" w:rsidRDefault="00161416" w:rsidP="00161416">
      <w:pPr>
        <w:rPr>
          <w:highlight w:val="yellow"/>
        </w:rPr>
      </w:pPr>
      <w:r w:rsidRPr="00161416">
        <w:t>Procurando analisar melhor os dados coletados, não apenas os critérios mais importantes, o grupo de entrevistados foi dividido em 3 categorias, para verificar a diferença na ordem de priorização que teriam. As categorias são</w:t>
      </w:r>
      <w:r>
        <w:t>:</w:t>
      </w:r>
    </w:p>
    <w:p w14:paraId="485DED8C" w14:textId="77777777" w:rsidR="00A13456" w:rsidRPr="009453FC" w:rsidRDefault="00A13456" w:rsidP="00A13456">
      <w:pPr>
        <w:numPr>
          <w:ilvl w:val="0"/>
          <w:numId w:val="38"/>
        </w:numPr>
      </w:pPr>
      <w:r w:rsidRPr="009453FC">
        <w:rPr>
          <w:u w:val="single"/>
        </w:rPr>
        <w:t>Categoria 1</w:t>
      </w:r>
      <w:r w:rsidRPr="009453FC">
        <w:t>: Pessoas da área de negócio que realizam a priorização das demandas; 9 pessoas;</w:t>
      </w:r>
    </w:p>
    <w:p w14:paraId="566EE887" w14:textId="77777777" w:rsidR="00A13456" w:rsidRPr="009453FC" w:rsidRDefault="00A13456" w:rsidP="00A13456">
      <w:pPr>
        <w:numPr>
          <w:ilvl w:val="0"/>
          <w:numId w:val="38"/>
        </w:numPr>
      </w:pPr>
      <w:r w:rsidRPr="009453FC">
        <w:rPr>
          <w:u w:val="single"/>
        </w:rPr>
        <w:t>Categoria 2</w:t>
      </w:r>
      <w:r w:rsidRPr="009453FC">
        <w:t>: Gerentes e supervisores da área de tecnologia da informação; 6 pessoas;</w:t>
      </w:r>
    </w:p>
    <w:p w14:paraId="77DB669F" w14:textId="77777777" w:rsidR="00A13456" w:rsidRDefault="00A13456" w:rsidP="00A13456">
      <w:pPr>
        <w:numPr>
          <w:ilvl w:val="0"/>
          <w:numId w:val="38"/>
        </w:numPr>
      </w:pPr>
      <w:r w:rsidRPr="009453FC">
        <w:rPr>
          <w:u w:val="single"/>
        </w:rPr>
        <w:t>Categoria 3</w:t>
      </w:r>
      <w:r w:rsidRPr="009453FC">
        <w:t>: Pessoas da área de negócio que participam do processo, mas não realizam a priorização das demandas; 5 pessoas.</w:t>
      </w:r>
    </w:p>
    <w:p w14:paraId="36FCCAF6" w14:textId="77777777" w:rsidR="00492F0F" w:rsidRDefault="00A13456" w:rsidP="00492F0F">
      <w:r>
        <w:t>Pode-se verificar que a categoria 1 e 2 possuem critérios de priorização bem definidos, sendo possível estabelecer uma ordem de priorização e também possuem uma ordem bem parecida. Já a categoria 3 não possui uma ordem de priorização clara, uma vez que muitos critérios ficaram empatados e a ordem não ficou muito similar a das categori</w:t>
      </w:r>
      <w:r w:rsidR="00492F0F">
        <w:t>as 1 e 2.</w:t>
      </w:r>
    </w:p>
    <w:p w14:paraId="1B031A1C" w14:textId="77777777" w:rsidR="000F7706" w:rsidRDefault="000F7706" w:rsidP="000F7706">
      <w:pPr>
        <w:pStyle w:val="Heading3"/>
      </w:pPr>
      <w:r>
        <w:t>4.1 Aumentar a visibilidade e quantidade de entregas significativas para o negócio</w:t>
      </w:r>
    </w:p>
    <w:p w14:paraId="610D565F" w14:textId="77777777" w:rsidR="00611624" w:rsidRDefault="00611624" w:rsidP="00611624">
      <w:r w:rsidRPr="00A13456">
        <w:t>Para definir a ordem de priorização é importante que as pessoas responsáveis por essa etapa olhem para o processo como um todo, evitando que priorize os itens que possuem uma relevância apenas para ela. Além disso, os critérios de priorização devem estar claros e não possuir significados diferentes</w:t>
      </w:r>
      <w:r w:rsidRPr="00A13456">
        <w:rPr>
          <w:color w:val="000000"/>
        </w:rPr>
        <w:t xml:space="preserve">, </w:t>
      </w:r>
      <w:r w:rsidRPr="00A13456">
        <w:t xml:space="preserve">possibilitando uma </w:t>
      </w:r>
      <w:r w:rsidRPr="00A13456">
        <w:lastRenderedPageBreak/>
        <w:t xml:space="preserve">classificação mais assertiva. </w:t>
      </w:r>
      <w:r>
        <w:t>Portanto, para resolver os problemas no processo de priorização propõe-se a utilização da matriz de priorização definida pelo Poder Judiciário do estado do Rio de Janeiro (PJERJ).</w:t>
      </w:r>
    </w:p>
    <w:p w14:paraId="57B76F2D" w14:textId="77777777" w:rsidR="00611624" w:rsidRDefault="00611624" w:rsidP="00611624">
      <w:r>
        <w:t xml:space="preserve">Os critérios apresentados pelo </w:t>
      </w:r>
      <w:r w:rsidR="006349D2">
        <w:t>Poder Judiciário do Rio de Janeiro</w:t>
      </w:r>
      <w:r w:rsidR="00297EA9">
        <w:t xml:space="preserve"> (2015, p. </w:t>
      </w:r>
      <w:r w:rsidR="0096465C">
        <w:t>5</w:t>
      </w:r>
      <w:r w:rsidR="00297EA9">
        <w:t>)</w:t>
      </w:r>
      <w:r>
        <w:t xml:space="preserve"> são:</w:t>
      </w:r>
    </w:p>
    <w:p w14:paraId="3330E412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Determinação legal ou da administração</w:t>
      </w:r>
      <w:r>
        <w:t>: pontua as iniciativas em função de cumprimento de lei ou de determinação da administração superior;</w:t>
      </w:r>
    </w:p>
    <w:p w14:paraId="75AA4E64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Impacto nas metas (estratégicas e prioritárias)</w:t>
      </w:r>
      <w:r w:rsidRPr="00492F0F">
        <w:t>:</w:t>
      </w:r>
      <w:r>
        <w:t xml:space="preserve"> mede a relevância estratégica, ou seja, a contribuição do projeto para o alcance da meta estratégica à qual se relaciona o objetivo estratégico a que está diretamente vinculado;</w:t>
      </w:r>
    </w:p>
    <w:p w14:paraId="218E59F3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Alinhamento à estratégia</w:t>
      </w:r>
      <w:r>
        <w:t>: mede a abrangência do projeto em relação aos temas e objetivos estratégicos, ou seja, a maior ou menor contribuição do projeto para a estratégia da empresa, de forma sistêmica;</w:t>
      </w:r>
    </w:p>
    <w:p w14:paraId="6D1D906C" w14:textId="77777777" w:rsidR="00611624" w:rsidRPr="00A13456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Situação da implementação</w:t>
      </w:r>
      <w:r w:rsidRPr="00A13456">
        <w:t>: investiga a situação atual do projeto, ou seja, seu estágio de implementação à época da classificação e priorização dos projetos estratégicos;</w:t>
      </w:r>
    </w:p>
    <w:p w14:paraId="223A7493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Complexidade</w:t>
      </w:r>
      <w:r>
        <w:t>: analisa a abrangência do projeto e o esforço institucional alocado para sua implementação;</w:t>
      </w:r>
    </w:p>
    <w:p w14:paraId="3796F043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Custo</w:t>
      </w:r>
      <w:r>
        <w:t>: avalia o investimento necessário em termos de orçamento para a operacionalização da iniciativa;</w:t>
      </w:r>
    </w:p>
    <w:p w14:paraId="348C1168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Prazo de implementação</w:t>
      </w:r>
      <w:r>
        <w:t>: avalia a duração, o cronograma de implementação, bem como o prazo final de conclusão do projeto;</w:t>
      </w:r>
    </w:p>
    <w:p w14:paraId="7C849F2A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Riscos</w:t>
      </w:r>
      <w:r>
        <w:t>: considera os riscos envolvidos no projeto para o alcance dos resultados esperados; a probabilidade de sucesso do projeto, da forma planejada;</w:t>
      </w:r>
    </w:p>
    <w:p w14:paraId="06DB0D0A" w14:textId="77777777" w:rsidR="00611624" w:rsidRDefault="00611624" w:rsidP="00611624">
      <w:pPr>
        <w:numPr>
          <w:ilvl w:val="0"/>
          <w:numId w:val="47"/>
        </w:numPr>
      </w:pPr>
      <w:r w:rsidRPr="00492F0F">
        <w:rPr>
          <w:u w:val="single"/>
        </w:rPr>
        <w:t>Tempo de geração de resultados</w:t>
      </w:r>
      <w:r>
        <w:t>: examina o tempo necessário para que o projeto comece a gerar resultados esperados.</w:t>
      </w:r>
    </w:p>
    <w:p w14:paraId="1C8FF900" w14:textId="77777777" w:rsidR="00611624" w:rsidRDefault="00611624" w:rsidP="00611624">
      <w:r>
        <w:t>Os critérios devem receber uma nota de 5 a 1, onde 5 é muito alto e 1 é muito baixo na ordem de priorização. Cada critério possui um ponto pelo qual deve ser multiplicado conforme a</w:t>
      </w:r>
      <w:r>
        <w:rPr>
          <w:color w:val="FF0000"/>
        </w:rPr>
        <w:t xml:space="preserve"> 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REF _Ref432535341 \h </w:instrText>
      </w:r>
      <w:r>
        <w:rPr>
          <w:color w:val="FF0000"/>
        </w:rPr>
      </w:r>
      <w:r>
        <w:rPr>
          <w:color w:val="FF0000"/>
        </w:rPr>
        <w:fldChar w:fldCharType="separate"/>
      </w:r>
      <w:r>
        <w:t xml:space="preserve">Tabela </w:t>
      </w:r>
      <w:r>
        <w:rPr>
          <w:noProof/>
        </w:rPr>
        <w:t>2</w:t>
      </w:r>
      <w:r>
        <w:rPr>
          <w:color w:val="FF0000"/>
        </w:rPr>
        <w:fldChar w:fldCharType="end"/>
      </w:r>
      <w:r>
        <w:t>.</w:t>
      </w:r>
    </w:p>
    <w:p w14:paraId="5A502999" w14:textId="77777777" w:rsidR="00611624" w:rsidRDefault="00611624" w:rsidP="00611624">
      <w:pPr>
        <w:pStyle w:val="Caption"/>
      </w:pPr>
      <w:bookmarkStart w:id="13" w:name="_Ref432535335"/>
      <w:bookmarkStart w:id="14" w:name="_Ref432535341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96465C">
        <w:t>2</w:t>
      </w:r>
      <w:r>
        <w:fldChar w:fldCharType="end"/>
      </w:r>
      <w:bookmarkEnd w:id="14"/>
      <w:r>
        <w:t xml:space="preserve"> - Peso dos critérios de priorização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5284"/>
        <w:gridCol w:w="2265"/>
      </w:tblGrid>
      <w:tr w:rsidR="00611624" w14:paraId="3BBB0EE9" w14:textId="77777777" w:rsidTr="00297EA9">
        <w:tc>
          <w:tcPr>
            <w:tcW w:w="1526" w:type="dxa"/>
            <w:tcBorders>
              <w:left w:val="nil"/>
            </w:tcBorders>
            <w:shd w:val="clear" w:color="auto" w:fill="auto"/>
          </w:tcPr>
          <w:p w14:paraId="5058C00D" w14:textId="77777777" w:rsidR="00611624" w:rsidRPr="007805F6" w:rsidRDefault="00611624" w:rsidP="00297EA9">
            <w:pPr>
              <w:ind w:firstLine="0"/>
              <w:rPr>
                <w:b/>
              </w:rPr>
            </w:pPr>
            <w:r w:rsidRPr="007805F6">
              <w:rPr>
                <w:b/>
              </w:rPr>
              <w:t>Referência</w:t>
            </w:r>
          </w:p>
        </w:tc>
        <w:tc>
          <w:tcPr>
            <w:tcW w:w="5386" w:type="dxa"/>
            <w:shd w:val="clear" w:color="auto" w:fill="auto"/>
          </w:tcPr>
          <w:p w14:paraId="77CC9B05" w14:textId="77777777" w:rsidR="00611624" w:rsidRPr="007805F6" w:rsidRDefault="00611624" w:rsidP="00297EA9">
            <w:pPr>
              <w:ind w:firstLine="0"/>
              <w:rPr>
                <w:b/>
              </w:rPr>
            </w:pPr>
            <w:r w:rsidRPr="007805F6">
              <w:rPr>
                <w:b/>
              </w:rPr>
              <w:t>Critério</w:t>
            </w:r>
          </w:p>
        </w:tc>
        <w:tc>
          <w:tcPr>
            <w:tcW w:w="2300" w:type="dxa"/>
            <w:tcBorders>
              <w:right w:val="nil"/>
            </w:tcBorders>
            <w:shd w:val="clear" w:color="auto" w:fill="auto"/>
          </w:tcPr>
          <w:p w14:paraId="7F640905" w14:textId="77777777" w:rsidR="00611624" w:rsidRPr="007805F6" w:rsidRDefault="00611624" w:rsidP="00297EA9">
            <w:pPr>
              <w:ind w:firstLine="0"/>
              <w:rPr>
                <w:b/>
              </w:rPr>
            </w:pPr>
            <w:r w:rsidRPr="007805F6">
              <w:rPr>
                <w:b/>
              </w:rPr>
              <w:t>Peso do Critério</w:t>
            </w:r>
          </w:p>
        </w:tc>
      </w:tr>
      <w:tr w:rsidR="00611624" w14:paraId="2C63C7B2" w14:textId="77777777" w:rsidTr="00297EA9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237D17F" w14:textId="77777777" w:rsidR="00611624" w:rsidRDefault="00611624" w:rsidP="00297EA9">
            <w:pPr>
              <w:ind w:firstLine="0"/>
              <w:jc w:val="center"/>
            </w:pPr>
            <w:r>
              <w:t>A</w:t>
            </w: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6CA83E" w14:textId="77777777" w:rsidR="00611624" w:rsidRDefault="00611624" w:rsidP="00297EA9">
            <w:pPr>
              <w:ind w:firstLine="0"/>
              <w:jc w:val="left"/>
            </w:pPr>
            <w:r>
              <w:t>Determinação legal ou da administração</w:t>
            </w:r>
          </w:p>
        </w:tc>
        <w:tc>
          <w:tcPr>
            <w:tcW w:w="23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D7F015B" w14:textId="77777777" w:rsidR="00611624" w:rsidRDefault="00611624" w:rsidP="00297EA9">
            <w:pPr>
              <w:ind w:firstLine="0"/>
              <w:jc w:val="center"/>
            </w:pPr>
            <w:r>
              <w:t>8</w:t>
            </w:r>
          </w:p>
        </w:tc>
      </w:tr>
      <w:tr w:rsidR="00611624" w14:paraId="741C7D0D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F0B4A9" w14:textId="77777777" w:rsidR="00611624" w:rsidRDefault="00611624" w:rsidP="00297EA9">
            <w:pPr>
              <w:ind w:firstLine="0"/>
              <w:jc w:val="center"/>
            </w:pPr>
            <w:r>
              <w:t>B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4F6553" w14:textId="77777777" w:rsidR="00611624" w:rsidRDefault="00611624" w:rsidP="00297EA9">
            <w:pPr>
              <w:ind w:firstLine="0"/>
              <w:jc w:val="left"/>
            </w:pPr>
            <w:r>
              <w:t>Impacto nas metas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F0841" w14:textId="77777777" w:rsidR="00611624" w:rsidRDefault="00611624" w:rsidP="00297EA9">
            <w:pPr>
              <w:ind w:firstLine="0"/>
              <w:jc w:val="center"/>
            </w:pPr>
            <w:r>
              <w:t>7</w:t>
            </w:r>
          </w:p>
        </w:tc>
      </w:tr>
      <w:tr w:rsidR="00611624" w14:paraId="73D1F05F" w14:textId="77777777" w:rsidTr="00297EA9">
        <w:trPr>
          <w:trHeight w:val="450"/>
        </w:trPr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65AF4" w14:textId="77777777" w:rsidR="00611624" w:rsidRDefault="00611624" w:rsidP="00297EA9">
            <w:pPr>
              <w:ind w:firstLine="0"/>
              <w:jc w:val="center"/>
            </w:pPr>
            <w:r>
              <w:t>C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C069A" w14:textId="77777777" w:rsidR="00611624" w:rsidRDefault="00611624" w:rsidP="00297EA9">
            <w:pPr>
              <w:ind w:firstLine="0"/>
              <w:jc w:val="left"/>
            </w:pPr>
            <w:r>
              <w:t>Alinhamento à estratégia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66121E" w14:textId="77777777" w:rsidR="00611624" w:rsidRDefault="00611624" w:rsidP="00297EA9">
            <w:pPr>
              <w:ind w:firstLine="0"/>
              <w:jc w:val="center"/>
            </w:pPr>
            <w:r>
              <w:t>7</w:t>
            </w:r>
          </w:p>
        </w:tc>
      </w:tr>
      <w:tr w:rsidR="00611624" w14:paraId="36F44D40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FF66DE" w14:textId="77777777" w:rsidR="00611624" w:rsidRDefault="00611624" w:rsidP="00297EA9">
            <w:pPr>
              <w:ind w:firstLine="0"/>
              <w:jc w:val="center"/>
            </w:pPr>
            <w:r>
              <w:t>D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1A4450" w14:textId="77777777" w:rsidR="00611624" w:rsidRDefault="00611624" w:rsidP="00297EA9">
            <w:pPr>
              <w:ind w:firstLine="0"/>
              <w:jc w:val="left"/>
            </w:pPr>
            <w:r>
              <w:t>Situação da implementação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B9FF6" w14:textId="77777777" w:rsidR="00611624" w:rsidRDefault="00611624" w:rsidP="00297EA9">
            <w:pPr>
              <w:ind w:firstLine="0"/>
              <w:jc w:val="center"/>
            </w:pPr>
            <w:r>
              <w:t>5</w:t>
            </w:r>
          </w:p>
        </w:tc>
      </w:tr>
      <w:tr w:rsidR="00611624" w14:paraId="2B3EA192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46285" w14:textId="77777777" w:rsidR="00611624" w:rsidRDefault="00611624" w:rsidP="00297EA9">
            <w:pPr>
              <w:ind w:firstLine="0"/>
              <w:jc w:val="center"/>
            </w:pPr>
            <w:r>
              <w:t>E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847317" w14:textId="77777777" w:rsidR="00611624" w:rsidRDefault="00611624" w:rsidP="00297EA9">
            <w:pPr>
              <w:ind w:firstLine="0"/>
              <w:jc w:val="left"/>
            </w:pPr>
            <w:r>
              <w:t>Complexidade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400CF9" w14:textId="77777777" w:rsidR="00611624" w:rsidRDefault="00611624" w:rsidP="00297EA9">
            <w:pPr>
              <w:ind w:firstLine="0"/>
              <w:jc w:val="center"/>
            </w:pPr>
            <w:r>
              <w:t>2</w:t>
            </w:r>
          </w:p>
        </w:tc>
      </w:tr>
      <w:tr w:rsidR="00611624" w14:paraId="129AC110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3436" w14:textId="77777777" w:rsidR="00611624" w:rsidRDefault="00611624" w:rsidP="00297EA9">
            <w:pPr>
              <w:ind w:firstLine="0"/>
              <w:jc w:val="center"/>
            </w:pPr>
            <w:r>
              <w:t>F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4AABF" w14:textId="77777777" w:rsidR="00611624" w:rsidRDefault="00611624" w:rsidP="00297EA9">
            <w:pPr>
              <w:ind w:firstLine="0"/>
              <w:jc w:val="left"/>
            </w:pPr>
            <w:r>
              <w:t>Custo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744E3" w14:textId="77777777" w:rsidR="00611624" w:rsidRDefault="00611624" w:rsidP="00297EA9">
            <w:pPr>
              <w:ind w:firstLine="0"/>
              <w:jc w:val="center"/>
            </w:pPr>
            <w:r>
              <w:t>3</w:t>
            </w:r>
          </w:p>
        </w:tc>
      </w:tr>
      <w:tr w:rsidR="00611624" w14:paraId="6D7C68D5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ED3B62" w14:textId="77777777" w:rsidR="00611624" w:rsidRDefault="00611624" w:rsidP="00297EA9">
            <w:pPr>
              <w:ind w:firstLine="0"/>
              <w:jc w:val="center"/>
            </w:pPr>
            <w:r>
              <w:t>G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BFDC4" w14:textId="77777777" w:rsidR="00611624" w:rsidRDefault="00611624" w:rsidP="00297EA9">
            <w:pPr>
              <w:ind w:firstLine="0"/>
              <w:jc w:val="left"/>
            </w:pPr>
            <w:r>
              <w:t>Prazo de implementação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2EF8B" w14:textId="77777777" w:rsidR="00611624" w:rsidRDefault="00611624" w:rsidP="00297EA9">
            <w:pPr>
              <w:ind w:firstLine="0"/>
              <w:jc w:val="center"/>
            </w:pPr>
            <w:r>
              <w:t>1</w:t>
            </w:r>
          </w:p>
        </w:tc>
      </w:tr>
      <w:tr w:rsidR="00611624" w14:paraId="7796D023" w14:textId="77777777" w:rsidTr="00297EA9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E9C34" w14:textId="77777777" w:rsidR="00611624" w:rsidRDefault="00611624" w:rsidP="00297EA9">
            <w:pPr>
              <w:ind w:firstLine="0"/>
              <w:jc w:val="center"/>
            </w:pPr>
            <w:r>
              <w:t>H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4B553B" w14:textId="77777777" w:rsidR="00611624" w:rsidRDefault="00611624" w:rsidP="00297EA9">
            <w:pPr>
              <w:ind w:firstLine="0"/>
              <w:jc w:val="left"/>
            </w:pPr>
            <w:r>
              <w:t>Riscos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15FD9" w14:textId="77777777" w:rsidR="00611624" w:rsidRDefault="00611624" w:rsidP="00297EA9">
            <w:pPr>
              <w:ind w:firstLine="0"/>
              <w:jc w:val="center"/>
            </w:pPr>
            <w:r>
              <w:t>4</w:t>
            </w:r>
          </w:p>
        </w:tc>
      </w:tr>
      <w:tr w:rsidR="00611624" w14:paraId="13CCC3A6" w14:textId="77777777" w:rsidTr="00297EA9">
        <w:tc>
          <w:tcPr>
            <w:tcW w:w="152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FBBB36A" w14:textId="77777777" w:rsidR="00611624" w:rsidRDefault="00611624" w:rsidP="00297EA9">
            <w:pPr>
              <w:ind w:firstLine="0"/>
              <w:jc w:val="center"/>
            </w:pPr>
            <w:r>
              <w:t>I</w:t>
            </w: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EDEEE82" w14:textId="77777777" w:rsidR="00611624" w:rsidRDefault="00611624" w:rsidP="00297EA9">
            <w:pPr>
              <w:ind w:firstLine="0"/>
              <w:jc w:val="left"/>
            </w:pPr>
            <w:r>
              <w:t>Tempo de geração de resultados</w:t>
            </w:r>
          </w:p>
        </w:tc>
        <w:tc>
          <w:tcPr>
            <w:tcW w:w="23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70B497" w14:textId="77777777" w:rsidR="00611624" w:rsidRDefault="00611624" w:rsidP="00297EA9">
            <w:pPr>
              <w:ind w:firstLine="0"/>
              <w:jc w:val="center"/>
            </w:pPr>
            <w:r>
              <w:t>2</w:t>
            </w:r>
          </w:p>
        </w:tc>
      </w:tr>
    </w:tbl>
    <w:p w14:paraId="317A7306" w14:textId="77777777" w:rsidR="00611624" w:rsidRDefault="00611624" w:rsidP="00611624">
      <w:pPr>
        <w:pStyle w:val="Caption"/>
      </w:pPr>
      <w:r>
        <w:t xml:space="preserve">Fonte: </w:t>
      </w:r>
      <w:r w:rsidR="006349D2">
        <w:t>Poder Judiciário do Rio de Janeiro</w:t>
      </w:r>
      <w:r w:rsidR="00297EA9">
        <w:t xml:space="preserve"> (2015</w:t>
      </w:r>
      <w:r>
        <w:t>, p. 4</w:t>
      </w:r>
      <w:r w:rsidR="0096465C">
        <w:t>)</w:t>
      </w:r>
    </w:p>
    <w:p w14:paraId="419B7E1A" w14:textId="77777777" w:rsidR="00AA37C3" w:rsidRDefault="00AA37C3" w:rsidP="00AA37C3">
      <w:pPr>
        <w:pStyle w:val="Caption"/>
      </w:pPr>
      <w:bookmarkStart w:id="15" w:name="_Ref43253639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3</w:t>
      </w:r>
      <w:r>
        <w:fldChar w:fldCharType="end"/>
      </w:r>
      <w:bookmarkEnd w:id="15"/>
      <w:r>
        <w:t xml:space="preserve"> – Exemplo da aplicação da matriz de priorização</w:t>
      </w:r>
    </w:p>
    <w:tbl>
      <w:tblPr>
        <w:tblW w:w="9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3"/>
        <w:gridCol w:w="831"/>
        <w:gridCol w:w="831"/>
        <w:gridCol w:w="832"/>
        <w:gridCol w:w="832"/>
        <w:gridCol w:w="832"/>
        <w:gridCol w:w="833"/>
        <w:gridCol w:w="833"/>
        <w:gridCol w:w="833"/>
        <w:gridCol w:w="833"/>
        <w:gridCol w:w="821"/>
      </w:tblGrid>
      <w:tr w:rsidR="00AA37C3" w14:paraId="356EE5E6" w14:textId="77777777" w:rsidTr="006B0032">
        <w:trPr>
          <w:cantSplit/>
          <w:trHeight w:val="2617"/>
        </w:trPr>
        <w:tc>
          <w:tcPr>
            <w:tcW w:w="1213" w:type="dxa"/>
            <w:tcBorders>
              <w:left w:val="nil"/>
            </w:tcBorders>
            <w:shd w:val="clear" w:color="auto" w:fill="auto"/>
            <w:vAlign w:val="bottom"/>
          </w:tcPr>
          <w:p w14:paraId="05418BE2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</w:p>
        </w:tc>
        <w:tc>
          <w:tcPr>
            <w:tcW w:w="831" w:type="dxa"/>
            <w:shd w:val="clear" w:color="auto" w:fill="auto"/>
            <w:textDirection w:val="btLr"/>
            <w:vAlign w:val="center"/>
          </w:tcPr>
          <w:p w14:paraId="3EA007D0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Determinação legal ou da administração</w:t>
            </w:r>
          </w:p>
        </w:tc>
        <w:tc>
          <w:tcPr>
            <w:tcW w:w="831" w:type="dxa"/>
            <w:shd w:val="clear" w:color="auto" w:fill="auto"/>
            <w:textDirection w:val="btLr"/>
            <w:vAlign w:val="center"/>
          </w:tcPr>
          <w:p w14:paraId="1C587E92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Impacto nas metas</w:t>
            </w:r>
          </w:p>
        </w:tc>
        <w:tc>
          <w:tcPr>
            <w:tcW w:w="832" w:type="dxa"/>
            <w:shd w:val="clear" w:color="auto" w:fill="auto"/>
            <w:textDirection w:val="btLr"/>
            <w:vAlign w:val="center"/>
          </w:tcPr>
          <w:p w14:paraId="09FC6FDF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Alinhamento à estratégia</w:t>
            </w:r>
          </w:p>
        </w:tc>
        <w:tc>
          <w:tcPr>
            <w:tcW w:w="832" w:type="dxa"/>
            <w:shd w:val="clear" w:color="auto" w:fill="auto"/>
            <w:textDirection w:val="btLr"/>
            <w:vAlign w:val="center"/>
          </w:tcPr>
          <w:p w14:paraId="345C86C5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Situação da implementação</w:t>
            </w:r>
          </w:p>
        </w:tc>
        <w:tc>
          <w:tcPr>
            <w:tcW w:w="832" w:type="dxa"/>
            <w:shd w:val="clear" w:color="auto" w:fill="auto"/>
            <w:textDirection w:val="btLr"/>
            <w:vAlign w:val="center"/>
          </w:tcPr>
          <w:p w14:paraId="5CAAF55A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Complexidade</w:t>
            </w:r>
          </w:p>
        </w:tc>
        <w:tc>
          <w:tcPr>
            <w:tcW w:w="833" w:type="dxa"/>
            <w:shd w:val="clear" w:color="auto" w:fill="auto"/>
            <w:textDirection w:val="btLr"/>
            <w:vAlign w:val="center"/>
          </w:tcPr>
          <w:p w14:paraId="259369F8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Custo</w:t>
            </w:r>
          </w:p>
        </w:tc>
        <w:tc>
          <w:tcPr>
            <w:tcW w:w="833" w:type="dxa"/>
            <w:shd w:val="clear" w:color="auto" w:fill="auto"/>
            <w:textDirection w:val="btLr"/>
            <w:vAlign w:val="center"/>
          </w:tcPr>
          <w:p w14:paraId="235514A1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Prazo de implementação</w:t>
            </w:r>
          </w:p>
        </w:tc>
        <w:tc>
          <w:tcPr>
            <w:tcW w:w="833" w:type="dxa"/>
            <w:shd w:val="clear" w:color="auto" w:fill="auto"/>
            <w:textDirection w:val="btLr"/>
            <w:vAlign w:val="center"/>
          </w:tcPr>
          <w:p w14:paraId="12052D8C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Riscos</w:t>
            </w:r>
          </w:p>
        </w:tc>
        <w:tc>
          <w:tcPr>
            <w:tcW w:w="833" w:type="dxa"/>
            <w:shd w:val="clear" w:color="auto" w:fill="auto"/>
            <w:textDirection w:val="btLr"/>
            <w:vAlign w:val="center"/>
          </w:tcPr>
          <w:p w14:paraId="6BB10B27" w14:textId="77777777" w:rsidR="00AA37C3" w:rsidRPr="007805F6" w:rsidRDefault="00AA37C3" w:rsidP="006B0032">
            <w:pPr>
              <w:ind w:left="113" w:right="113" w:firstLine="0"/>
              <w:jc w:val="left"/>
              <w:rPr>
                <w:b/>
              </w:rPr>
            </w:pPr>
            <w:r w:rsidRPr="007805F6">
              <w:rPr>
                <w:b/>
              </w:rPr>
              <w:t>Tempo de geração de resultados</w:t>
            </w:r>
          </w:p>
        </w:tc>
        <w:tc>
          <w:tcPr>
            <w:tcW w:w="821" w:type="dxa"/>
            <w:tcBorders>
              <w:right w:val="nil"/>
            </w:tcBorders>
            <w:shd w:val="clear" w:color="auto" w:fill="auto"/>
            <w:textDirection w:val="btLr"/>
          </w:tcPr>
          <w:p w14:paraId="0205D953" w14:textId="77777777" w:rsidR="00AA37C3" w:rsidRPr="007805F6" w:rsidRDefault="00AA37C3" w:rsidP="006B0032">
            <w:pPr>
              <w:ind w:left="113" w:right="113" w:firstLine="0"/>
              <w:rPr>
                <w:b/>
              </w:rPr>
            </w:pPr>
          </w:p>
        </w:tc>
      </w:tr>
      <w:tr w:rsidR="00AA37C3" w14:paraId="7ED68677" w14:textId="77777777" w:rsidTr="006B0032">
        <w:trPr>
          <w:cantSplit/>
          <w:trHeight w:val="415"/>
        </w:trPr>
        <w:tc>
          <w:tcPr>
            <w:tcW w:w="1213" w:type="dxa"/>
            <w:tcBorders>
              <w:left w:val="nil"/>
            </w:tcBorders>
            <w:shd w:val="clear" w:color="auto" w:fill="auto"/>
            <w:vAlign w:val="bottom"/>
          </w:tcPr>
          <w:p w14:paraId="7A766A7E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Projeto</w:t>
            </w:r>
          </w:p>
        </w:tc>
        <w:tc>
          <w:tcPr>
            <w:tcW w:w="831" w:type="dxa"/>
            <w:shd w:val="clear" w:color="auto" w:fill="auto"/>
          </w:tcPr>
          <w:p w14:paraId="2BE04E9F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A(x8)</w:t>
            </w:r>
          </w:p>
        </w:tc>
        <w:tc>
          <w:tcPr>
            <w:tcW w:w="831" w:type="dxa"/>
            <w:shd w:val="clear" w:color="auto" w:fill="auto"/>
          </w:tcPr>
          <w:p w14:paraId="57350480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B(x7)</w:t>
            </w:r>
          </w:p>
        </w:tc>
        <w:tc>
          <w:tcPr>
            <w:tcW w:w="832" w:type="dxa"/>
            <w:shd w:val="clear" w:color="auto" w:fill="auto"/>
          </w:tcPr>
          <w:p w14:paraId="27FA7B11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C(x7)</w:t>
            </w:r>
          </w:p>
        </w:tc>
        <w:tc>
          <w:tcPr>
            <w:tcW w:w="832" w:type="dxa"/>
            <w:shd w:val="clear" w:color="auto" w:fill="auto"/>
          </w:tcPr>
          <w:p w14:paraId="4F50097A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D(x5)</w:t>
            </w:r>
          </w:p>
        </w:tc>
        <w:tc>
          <w:tcPr>
            <w:tcW w:w="832" w:type="dxa"/>
            <w:shd w:val="clear" w:color="auto" w:fill="auto"/>
          </w:tcPr>
          <w:p w14:paraId="4C88600A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E(x2)</w:t>
            </w:r>
          </w:p>
        </w:tc>
        <w:tc>
          <w:tcPr>
            <w:tcW w:w="833" w:type="dxa"/>
            <w:shd w:val="clear" w:color="auto" w:fill="auto"/>
          </w:tcPr>
          <w:p w14:paraId="26D94DDB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F(x3)</w:t>
            </w:r>
          </w:p>
        </w:tc>
        <w:tc>
          <w:tcPr>
            <w:tcW w:w="833" w:type="dxa"/>
            <w:shd w:val="clear" w:color="auto" w:fill="auto"/>
          </w:tcPr>
          <w:p w14:paraId="798C8573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G(x1)</w:t>
            </w:r>
          </w:p>
        </w:tc>
        <w:tc>
          <w:tcPr>
            <w:tcW w:w="833" w:type="dxa"/>
            <w:shd w:val="clear" w:color="auto" w:fill="auto"/>
          </w:tcPr>
          <w:p w14:paraId="1EE88424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H(x4)</w:t>
            </w:r>
          </w:p>
        </w:tc>
        <w:tc>
          <w:tcPr>
            <w:tcW w:w="833" w:type="dxa"/>
            <w:shd w:val="clear" w:color="auto" w:fill="auto"/>
          </w:tcPr>
          <w:p w14:paraId="59221A31" w14:textId="77777777" w:rsidR="00AA37C3" w:rsidRPr="007805F6" w:rsidRDefault="00AA37C3" w:rsidP="006B0032">
            <w:pPr>
              <w:ind w:firstLine="0"/>
              <w:jc w:val="left"/>
              <w:rPr>
                <w:b/>
              </w:rPr>
            </w:pPr>
            <w:r w:rsidRPr="007805F6">
              <w:rPr>
                <w:b/>
              </w:rPr>
              <w:t>I(x2)</w:t>
            </w:r>
          </w:p>
        </w:tc>
        <w:tc>
          <w:tcPr>
            <w:tcW w:w="821" w:type="dxa"/>
            <w:tcBorders>
              <w:right w:val="nil"/>
            </w:tcBorders>
            <w:shd w:val="clear" w:color="auto" w:fill="auto"/>
          </w:tcPr>
          <w:p w14:paraId="0C539DB9" w14:textId="77777777" w:rsidR="00AA37C3" w:rsidRPr="007805F6" w:rsidRDefault="00AA37C3" w:rsidP="006B0032">
            <w:pPr>
              <w:ind w:firstLine="0"/>
              <w:rPr>
                <w:b/>
              </w:rPr>
            </w:pPr>
            <w:r w:rsidRPr="007805F6">
              <w:rPr>
                <w:b/>
              </w:rPr>
              <w:t>Total</w:t>
            </w:r>
          </w:p>
        </w:tc>
      </w:tr>
      <w:tr w:rsidR="00AA37C3" w14:paraId="3AACAF78" w14:textId="77777777" w:rsidTr="006B0032">
        <w:tc>
          <w:tcPr>
            <w:tcW w:w="121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F16F48" w14:textId="77777777" w:rsidR="00AA37C3" w:rsidRDefault="00AA37C3" w:rsidP="006B0032">
            <w:pPr>
              <w:ind w:firstLine="0"/>
            </w:pPr>
            <w:r>
              <w:t>Projeto A</w:t>
            </w:r>
          </w:p>
        </w:tc>
        <w:tc>
          <w:tcPr>
            <w:tcW w:w="8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746CDEE" w14:textId="77777777" w:rsidR="00AA37C3" w:rsidRDefault="00AA37C3" w:rsidP="006B0032">
            <w:pPr>
              <w:ind w:firstLine="0"/>
              <w:jc w:val="center"/>
            </w:pPr>
            <w:r>
              <w:t>40</w:t>
            </w:r>
          </w:p>
        </w:tc>
        <w:tc>
          <w:tcPr>
            <w:tcW w:w="83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2572D2D" w14:textId="77777777" w:rsidR="00AA37C3" w:rsidRDefault="00AA37C3" w:rsidP="006B0032">
            <w:pPr>
              <w:ind w:firstLine="0"/>
              <w:jc w:val="center"/>
            </w:pPr>
            <w:r>
              <w:t>35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6D1228" w14:textId="77777777" w:rsidR="00AA37C3" w:rsidRDefault="00AA37C3" w:rsidP="006B0032">
            <w:pPr>
              <w:ind w:firstLine="0"/>
              <w:jc w:val="center"/>
            </w:pPr>
            <w:r>
              <w:t>21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5E5749" w14:textId="77777777" w:rsidR="00AA37C3" w:rsidRDefault="00AA37C3" w:rsidP="006B0032">
            <w:pPr>
              <w:ind w:firstLine="0"/>
              <w:jc w:val="center"/>
            </w:pPr>
            <w:r>
              <w:t>20</w:t>
            </w:r>
          </w:p>
        </w:tc>
        <w:tc>
          <w:tcPr>
            <w:tcW w:w="83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473B54" w14:textId="77777777" w:rsidR="00AA37C3" w:rsidRDefault="00AA37C3" w:rsidP="006B0032">
            <w:pPr>
              <w:ind w:firstLine="0"/>
              <w:jc w:val="center"/>
            </w:pPr>
            <w:r>
              <w:t>10</w:t>
            </w:r>
          </w:p>
        </w:tc>
        <w:tc>
          <w:tcPr>
            <w:tcW w:w="83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BBB4A6" w14:textId="77777777" w:rsidR="00AA37C3" w:rsidRDefault="00AA37C3" w:rsidP="006B0032">
            <w:pPr>
              <w:ind w:firstLine="0"/>
              <w:jc w:val="center"/>
            </w:pPr>
            <w:r>
              <w:t>15</w:t>
            </w:r>
          </w:p>
        </w:tc>
        <w:tc>
          <w:tcPr>
            <w:tcW w:w="83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90E0174" w14:textId="77777777" w:rsidR="00AA37C3" w:rsidRDefault="00AA37C3" w:rsidP="006B0032">
            <w:pPr>
              <w:ind w:firstLine="0"/>
              <w:jc w:val="center"/>
            </w:pPr>
            <w:r>
              <w:t>5</w:t>
            </w:r>
          </w:p>
        </w:tc>
        <w:tc>
          <w:tcPr>
            <w:tcW w:w="83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5A6BA5" w14:textId="77777777" w:rsidR="00AA37C3" w:rsidRDefault="00AA37C3" w:rsidP="006B0032">
            <w:pPr>
              <w:ind w:firstLine="0"/>
              <w:jc w:val="center"/>
            </w:pPr>
            <w:r>
              <w:t>16</w:t>
            </w:r>
          </w:p>
        </w:tc>
        <w:tc>
          <w:tcPr>
            <w:tcW w:w="83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CE0671D" w14:textId="77777777" w:rsidR="00AA37C3" w:rsidRDefault="00AA37C3" w:rsidP="006B0032">
            <w:pPr>
              <w:ind w:firstLine="0"/>
              <w:jc w:val="center"/>
            </w:pPr>
            <w:r>
              <w:t>6</w:t>
            </w:r>
          </w:p>
        </w:tc>
        <w:tc>
          <w:tcPr>
            <w:tcW w:w="82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E08074" w14:textId="77777777" w:rsidR="00AA37C3" w:rsidRPr="007805F6" w:rsidRDefault="00AA37C3" w:rsidP="006B0032">
            <w:pPr>
              <w:ind w:firstLine="0"/>
              <w:jc w:val="center"/>
              <w:rPr>
                <w:b/>
              </w:rPr>
            </w:pPr>
            <w:r w:rsidRPr="007805F6">
              <w:rPr>
                <w:b/>
              </w:rPr>
              <w:t>64</w:t>
            </w:r>
          </w:p>
        </w:tc>
      </w:tr>
      <w:tr w:rsidR="00AA37C3" w14:paraId="2F879152" w14:textId="77777777" w:rsidTr="006B0032">
        <w:tc>
          <w:tcPr>
            <w:tcW w:w="121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DD45375" w14:textId="77777777" w:rsidR="00AA37C3" w:rsidRDefault="00AA37C3" w:rsidP="006B0032">
            <w:pPr>
              <w:ind w:firstLine="0"/>
            </w:pPr>
            <w:r>
              <w:t>Projeto B</w:t>
            </w:r>
          </w:p>
        </w:tc>
        <w:tc>
          <w:tcPr>
            <w:tcW w:w="8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5926036" w14:textId="77777777" w:rsidR="00AA37C3" w:rsidRDefault="00AA37C3" w:rsidP="006B0032">
            <w:pPr>
              <w:ind w:firstLine="0"/>
              <w:jc w:val="center"/>
            </w:pPr>
            <w:r>
              <w:t>40</w:t>
            </w:r>
          </w:p>
        </w:tc>
        <w:tc>
          <w:tcPr>
            <w:tcW w:w="83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81ADA3" w14:textId="77777777" w:rsidR="00AA37C3" w:rsidRDefault="00AA37C3" w:rsidP="006B0032">
            <w:pPr>
              <w:ind w:firstLine="0"/>
              <w:jc w:val="center"/>
            </w:pPr>
            <w:r>
              <w:t>28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8EF44FF" w14:textId="77777777" w:rsidR="00AA37C3" w:rsidRDefault="00AA37C3" w:rsidP="006B0032">
            <w:pPr>
              <w:ind w:firstLine="0"/>
              <w:jc w:val="center"/>
            </w:pPr>
            <w:r>
              <w:t>7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E36AB00" w14:textId="77777777" w:rsidR="00AA37C3" w:rsidRDefault="00AA37C3" w:rsidP="006B0032">
            <w:pPr>
              <w:ind w:firstLine="0"/>
              <w:jc w:val="center"/>
            </w:pPr>
            <w:r>
              <w:t>20</w:t>
            </w: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4AF9F7" w14:textId="77777777" w:rsidR="00AA37C3" w:rsidRDefault="00AA37C3" w:rsidP="006B0032">
            <w:pPr>
              <w:ind w:firstLine="0"/>
              <w:jc w:val="center"/>
            </w:pPr>
            <w:r>
              <w:t>4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1643FD7" w14:textId="77777777" w:rsidR="00AA37C3" w:rsidRDefault="00AA37C3" w:rsidP="006B0032">
            <w:pPr>
              <w:ind w:firstLine="0"/>
              <w:jc w:val="center"/>
            </w:pPr>
            <w:r>
              <w:t>6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DF1DD0A" w14:textId="77777777" w:rsidR="00AA37C3" w:rsidRDefault="00AA37C3" w:rsidP="006B0032">
            <w:pPr>
              <w:ind w:firstLine="0"/>
              <w:jc w:val="center"/>
            </w:pPr>
            <w:r>
              <w:t>3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2B9C2D7" w14:textId="77777777" w:rsidR="00AA37C3" w:rsidRDefault="00AA37C3" w:rsidP="006B0032">
            <w:pPr>
              <w:ind w:firstLine="0"/>
              <w:jc w:val="center"/>
            </w:pPr>
            <w:r>
              <w:t>12</w:t>
            </w:r>
          </w:p>
        </w:tc>
        <w:tc>
          <w:tcPr>
            <w:tcW w:w="83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7495D5" w14:textId="77777777" w:rsidR="00AA37C3" w:rsidRDefault="00AA37C3" w:rsidP="006B0032">
            <w:pPr>
              <w:ind w:firstLine="0"/>
              <w:jc w:val="center"/>
            </w:pPr>
            <w:r>
              <w:t>6</w:t>
            </w:r>
          </w:p>
        </w:tc>
        <w:tc>
          <w:tcPr>
            <w:tcW w:w="821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2A50398" w14:textId="77777777" w:rsidR="00AA37C3" w:rsidRPr="007805F6" w:rsidRDefault="00AA37C3" w:rsidP="006B0032">
            <w:pPr>
              <w:ind w:firstLine="0"/>
              <w:jc w:val="center"/>
              <w:rPr>
                <w:b/>
              </w:rPr>
            </w:pPr>
            <w:r w:rsidRPr="007805F6">
              <w:rPr>
                <w:b/>
              </w:rPr>
              <w:t>64</w:t>
            </w:r>
          </w:p>
        </w:tc>
      </w:tr>
    </w:tbl>
    <w:p w14:paraId="7EDECBFB" w14:textId="77777777" w:rsidR="00AA37C3" w:rsidRPr="00AA37C3" w:rsidRDefault="00AA37C3" w:rsidP="00AA37C3">
      <w:pPr>
        <w:pStyle w:val="Caption"/>
      </w:pPr>
      <w:r>
        <w:t>Fonte: Poder Judiciário do Rio de Janeiro (2015, p.4)</w:t>
      </w:r>
    </w:p>
    <w:p w14:paraId="44444A2E" w14:textId="77777777" w:rsidR="0096465C" w:rsidRDefault="00297EA9" w:rsidP="0096465C">
      <w:r w:rsidRPr="00297EA9">
        <w:t xml:space="preserve">Os critérios A, B, C e D quanto maior pontuação receberem melhor será a classificação do item, enquanto que os E, F, G, H e I diminuem a posição da necessidade quanto mais pontos </w:t>
      </w:r>
      <w:r w:rsidR="0045452A" w:rsidRPr="00297EA9">
        <w:t>possuírem</w:t>
      </w:r>
      <w:r w:rsidRPr="00297EA9">
        <w:t>. Devido a isso a segui</w:t>
      </w:r>
      <w:r w:rsidR="00094194">
        <w:t>nte formula é proposta pelo Poder Judiciário do Rio de Janeiro</w:t>
      </w:r>
      <w:r w:rsidRPr="00297EA9">
        <w:t xml:space="preserve"> (</w:t>
      </w:r>
      <w:r>
        <w:t>2015</w:t>
      </w:r>
      <w:r w:rsidRPr="00297EA9">
        <w:t xml:space="preserve">) para a pontuação final: </w:t>
      </w:r>
      <w:r w:rsidR="00611624" w:rsidRPr="00297EA9">
        <w:t>(</w:t>
      </w:r>
      <w:r w:rsidR="00611624" w:rsidRPr="00297EA9">
        <w:rPr>
          <w:rFonts w:cs="Arial"/>
        </w:rPr>
        <w:t>∑</w:t>
      </w:r>
      <w:r w:rsidR="00611624" w:rsidRPr="00297EA9">
        <w:t xml:space="preserve"> A+B+C+D) – (</w:t>
      </w:r>
      <w:r w:rsidR="00611624" w:rsidRPr="00297EA9">
        <w:rPr>
          <w:rFonts w:cs="Arial"/>
        </w:rPr>
        <w:t>∑</w:t>
      </w:r>
      <w:r w:rsidR="00611624" w:rsidRPr="00297EA9">
        <w:t xml:space="preserve"> E+F+G+H+I)</w:t>
      </w:r>
      <w:r w:rsidR="00AA37C3">
        <w:t xml:space="preserve">. </w:t>
      </w:r>
      <w:r w:rsidR="0096465C">
        <w:t xml:space="preserve">A </w:t>
      </w:r>
      <w:r w:rsidR="0096465C">
        <w:fldChar w:fldCharType="begin"/>
      </w:r>
      <w:r w:rsidR="0096465C">
        <w:instrText xml:space="preserve"> REF _Ref432536399 \h </w:instrText>
      </w:r>
      <w:r w:rsidR="0096465C">
        <w:fldChar w:fldCharType="separate"/>
      </w:r>
      <w:r w:rsidR="0096465C">
        <w:t xml:space="preserve">Tabela </w:t>
      </w:r>
      <w:r w:rsidR="0096465C">
        <w:rPr>
          <w:noProof/>
        </w:rPr>
        <w:t>3</w:t>
      </w:r>
      <w:r w:rsidR="0096465C">
        <w:fldChar w:fldCharType="end"/>
      </w:r>
      <w:r w:rsidR="0096465C">
        <w:t xml:space="preserve"> exemplifica a aplicação do calculo na priorização de projetos</w:t>
      </w:r>
      <w:r w:rsidR="006349D2">
        <w:t>.</w:t>
      </w:r>
    </w:p>
    <w:p w14:paraId="0ADE9311" w14:textId="77777777" w:rsidR="001E1B3D" w:rsidRDefault="001E1B3D" w:rsidP="00B42D38">
      <w:pPr>
        <w:pStyle w:val="Heading3"/>
      </w:pPr>
      <w:r>
        <w:t>4.2 Alinhar o envolvimento das áreas de negócio</w:t>
      </w:r>
    </w:p>
    <w:p w14:paraId="17BCAA2D" w14:textId="77777777" w:rsidR="00611624" w:rsidRPr="00CE0E9A" w:rsidRDefault="00611624" w:rsidP="00611624">
      <w:r>
        <w:t xml:space="preserve">O envolvimento das áreas de negócio com as demandas de TI é extremamente importante durante o desenvolvimento das pequenas demandas. Para isso é </w:t>
      </w:r>
      <w:r>
        <w:lastRenderedPageBreak/>
        <w:t xml:space="preserve">necessária </w:t>
      </w:r>
      <w:r w:rsidR="0045452A">
        <w:t>à</w:t>
      </w:r>
      <w:r>
        <w:t xml:space="preserve"> definição de papeis e responsabilidades durante o processo. Além disso, um ponto muito importante no processo tratado nesse artigo é a coleta de oportunidades e necessidades de melhorias da empresa. Para isso deve-se definir um </w:t>
      </w:r>
      <w:r w:rsidRPr="001E1B3D">
        <w:rPr>
          <w:i/>
        </w:rPr>
        <w:t>Process</w:t>
      </w:r>
      <w:r>
        <w:t xml:space="preserve"> </w:t>
      </w:r>
      <w:r w:rsidRPr="001E1B3D">
        <w:rPr>
          <w:i/>
        </w:rPr>
        <w:t>Owner</w:t>
      </w:r>
      <w:r>
        <w:t xml:space="preserve"> que será o encarregado dessa atividade. A quantidade de </w:t>
      </w:r>
      <w:r w:rsidRPr="001E1B3D">
        <w:rPr>
          <w:i/>
        </w:rPr>
        <w:t>Process</w:t>
      </w:r>
      <w:r>
        <w:t xml:space="preserve"> </w:t>
      </w:r>
      <w:r w:rsidRPr="001E1B3D">
        <w:rPr>
          <w:i/>
        </w:rPr>
        <w:t>Owners</w:t>
      </w:r>
      <w:r>
        <w:t xml:space="preserve"> vai depender da quantidade e tamanho dos setores da empresa.</w:t>
      </w:r>
      <w:r w:rsidR="00CE0E9A">
        <w:t xml:space="preserve"> </w:t>
      </w:r>
    </w:p>
    <w:p w14:paraId="3BD94043" w14:textId="77777777" w:rsidR="00611624" w:rsidRDefault="00611624" w:rsidP="00611624">
      <w:r>
        <w:t xml:space="preserve">Na área de TI devem-se definir pessoas para realizarem a comunicação com o negócio, interagindo constantemente com o </w:t>
      </w:r>
      <w:r w:rsidRPr="001E1B3D">
        <w:rPr>
          <w:i/>
        </w:rPr>
        <w:t>Process</w:t>
      </w:r>
      <w:r>
        <w:t xml:space="preserve"> </w:t>
      </w:r>
      <w:r w:rsidRPr="001E1B3D">
        <w:rPr>
          <w:i/>
        </w:rPr>
        <w:t>Owner</w:t>
      </w:r>
      <w:r>
        <w:t xml:space="preserve">. São chamadas de </w:t>
      </w:r>
      <w:r w:rsidRPr="001E1B3D">
        <w:rPr>
          <w:i/>
        </w:rPr>
        <w:t>IT</w:t>
      </w:r>
      <w:r>
        <w:t xml:space="preserve"> </w:t>
      </w:r>
      <w:r w:rsidRPr="001E1B3D">
        <w:rPr>
          <w:i/>
        </w:rPr>
        <w:t>Business</w:t>
      </w:r>
      <w:r>
        <w:t xml:space="preserve"> </w:t>
      </w:r>
      <w:r w:rsidRPr="001E1B3D">
        <w:rPr>
          <w:i/>
        </w:rPr>
        <w:t>Partner</w:t>
      </w:r>
      <w:r>
        <w:t xml:space="preserve">, pois devem trabalhar como parceiros das áreas de negócio, com conhecimento dos processos de cada </w:t>
      </w:r>
      <w:r w:rsidRPr="001E1B3D">
        <w:rPr>
          <w:i/>
        </w:rPr>
        <w:t>Process</w:t>
      </w:r>
      <w:r>
        <w:t xml:space="preserve"> </w:t>
      </w:r>
      <w:r w:rsidRPr="001E1B3D">
        <w:rPr>
          <w:i/>
        </w:rPr>
        <w:t>Owner</w:t>
      </w:r>
      <w:r>
        <w:t xml:space="preserve">. Portanto cada </w:t>
      </w:r>
      <w:r w:rsidRPr="001E1B3D">
        <w:rPr>
          <w:i/>
        </w:rPr>
        <w:t>IT Business Partner</w:t>
      </w:r>
      <w:r>
        <w:t xml:space="preserve"> possui um grupo de </w:t>
      </w:r>
      <w:r w:rsidRPr="001E1B3D">
        <w:rPr>
          <w:i/>
        </w:rPr>
        <w:t>Process Owner</w:t>
      </w:r>
      <w:r>
        <w:t xml:space="preserve"> com os quais realizam as interações.</w:t>
      </w:r>
    </w:p>
    <w:p w14:paraId="188321DC" w14:textId="77777777" w:rsidR="00611624" w:rsidRDefault="00611624" w:rsidP="00611624">
      <w:r w:rsidRPr="0014189F">
        <w:t>Hoje na empresa eles são divididos em:</w:t>
      </w:r>
    </w:p>
    <w:p w14:paraId="79B6AE64" w14:textId="77777777" w:rsidR="00611624" w:rsidRDefault="00611624" w:rsidP="00611624">
      <w:pPr>
        <w:numPr>
          <w:ilvl w:val="0"/>
          <w:numId w:val="43"/>
        </w:numPr>
      </w:pPr>
      <w:r>
        <w:t>Financeiro e Legislação;</w:t>
      </w:r>
    </w:p>
    <w:p w14:paraId="704D1861" w14:textId="77777777" w:rsidR="00611624" w:rsidRPr="00565218" w:rsidRDefault="00611624" w:rsidP="00611624">
      <w:pPr>
        <w:numPr>
          <w:ilvl w:val="0"/>
          <w:numId w:val="43"/>
        </w:numPr>
      </w:pPr>
      <w:r w:rsidRPr="00565218">
        <w:t>Manufatura, Engenharia, Logística e Qualidade;</w:t>
      </w:r>
    </w:p>
    <w:p w14:paraId="58AD2A5D" w14:textId="77777777" w:rsidR="00611624" w:rsidRPr="00565218" w:rsidRDefault="00611624" w:rsidP="00611624">
      <w:pPr>
        <w:numPr>
          <w:ilvl w:val="0"/>
          <w:numId w:val="43"/>
        </w:numPr>
      </w:pPr>
      <w:r w:rsidRPr="00565218">
        <w:t>Peças, Compras, Serviços e Recursos Humanos;</w:t>
      </w:r>
    </w:p>
    <w:p w14:paraId="063F05A2" w14:textId="77777777" w:rsidR="00611624" w:rsidRPr="00565218" w:rsidRDefault="00611624" w:rsidP="00611624">
      <w:pPr>
        <w:numPr>
          <w:ilvl w:val="0"/>
          <w:numId w:val="43"/>
        </w:numPr>
      </w:pPr>
      <w:r w:rsidRPr="00565218">
        <w:t>Vendas, Marketing e Tecnologia da Informação;</w:t>
      </w:r>
    </w:p>
    <w:p w14:paraId="3AC7D525" w14:textId="77777777" w:rsidR="00611624" w:rsidRPr="00565218" w:rsidRDefault="00611624" w:rsidP="00611624">
      <w:pPr>
        <w:numPr>
          <w:ilvl w:val="0"/>
          <w:numId w:val="43"/>
        </w:numPr>
      </w:pPr>
      <w:r w:rsidRPr="00565218">
        <w:t>Infraestrutura de Tecnologia da informação.</w:t>
      </w:r>
    </w:p>
    <w:p w14:paraId="1F48B640" w14:textId="77777777" w:rsidR="00611624" w:rsidRDefault="00611624" w:rsidP="00611624">
      <w:r>
        <w:t>Os pap</w:t>
      </w:r>
      <w:r w:rsidR="004951A3">
        <w:t>é</w:t>
      </w:r>
      <w:r>
        <w:t>is identificados podem ser divididos em duas categorias: Área de TI e Área de Negócio. Para a área de negócio existem os pap</w:t>
      </w:r>
      <w:r w:rsidR="004951A3">
        <w:t>é</w:t>
      </w:r>
      <w:r>
        <w:t xml:space="preserve">is de </w:t>
      </w:r>
      <w:r w:rsidRPr="000920EC">
        <w:rPr>
          <w:i/>
        </w:rPr>
        <w:t>Process</w:t>
      </w:r>
      <w:r>
        <w:t xml:space="preserve"> </w:t>
      </w:r>
      <w:r w:rsidRPr="000920EC">
        <w:rPr>
          <w:i/>
        </w:rPr>
        <w:t>Owner</w:t>
      </w:r>
      <w:r>
        <w:t xml:space="preserve"> e </w:t>
      </w:r>
      <w:r w:rsidRPr="000920EC">
        <w:t>usuários</w:t>
      </w:r>
      <w:r>
        <w:t>-</w:t>
      </w:r>
      <w:r w:rsidRPr="000920EC">
        <w:t>chave</w:t>
      </w:r>
      <w:r>
        <w:t xml:space="preserve"> e para a área de TI existem os </w:t>
      </w:r>
      <w:r w:rsidRPr="000920EC">
        <w:rPr>
          <w:i/>
        </w:rPr>
        <w:t>IT</w:t>
      </w:r>
      <w:r>
        <w:t xml:space="preserve"> </w:t>
      </w:r>
      <w:r w:rsidRPr="000920EC">
        <w:rPr>
          <w:i/>
        </w:rPr>
        <w:t>Business</w:t>
      </w:r>
      <w:r>
        <w:t xml:space="preserve"> </w:t>
      </w:r>
      <w:r w:rsidRPr="000920EC">
        <w:rPr>
          <w:i/>
        </w:rPr>
        <w:t>Partner</w:t>
      </w:r>
      <w:r>
        <w:t>, Gerente de Projeto, analistas e desenvolvedores.</w:t>
      </w:r>
      <w:r w:rsidR="0096465C">
        <w:t xml:space="preserve"> A </w:t>
      </w:r>
      <w:r w:rsidR="0096465C">
        <w:fldChar w:fldCharType="begin"/>
      </w:r>
      <w:r w:rsidR="0096465C">
        <w:instrText xml:space="preserve"> REF _Ref432536504 \h </w:instrText>
      </w:r>
      <w:r w:rsidR="0096465C">
        <w:fldChar w:fldCharType="separate"/>
      </w:r>
      <w:r w:rsidR="0096465C">
        <w:t xml:space="preserve">Tabela </w:t>
      </w:r>
      <w:r w:rsidR="0096465C">
        <w:rPr>
          <w:noProof/>
        </w:rPr>
        <w:t>4</w:t>
      </w:r>
      <w:r w:rsidR="0096465C">
        <w:fldChar w:fldCharType="end"/>
      </w:r>
      <w:r w:rsidR="0096465C">
        <w:t xml:space="preserve"> apresenta os pap</w:t>
      </w:r>
      <w:r w:rsidR="004951A3">
        <w:t>é</w:t>
      </w:r>
      <w:r w:rsidR="0096465C">
        <w:t>is do processo e suas responsabilidades.</w:t>
      </w:r>
    </w:p>
    <w:p w14:paraId="43846581" w14:textId="77777777" w:rsidR="006349D2" w:rsidRDefault="006349D2" w:rsidP="00611624"/>
    <w:p w14:paraId="4936DECE" w14:textId="77777777" w:rsidR="0096465C" w:rsidRDefault="0096465C" w:rsidP="0096465C">
      <w:pPr>
        <w:pStyle w:val="Caption"/>
      </w:pPr>
      <w:bookmarkStart w:id="16" w:name="_Ref43253650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t>4</w:t>
      </w:r>
      <w:r>
        <w:fldChar w:fldCharType="end"/>
      </w:r>
      <w:bookmarkEnd w:id="16"/>
      <w:r>
        <w:t xml:space="preserve"> – Pap</w:t>
      </w:r>
      <w:r w:rsidR="004951A3">
        <w:t>é</w:t>
      </w:r>
      <w:r>
        <w:t>is e responsabilidades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7088"/>
      </w:tblGrid>
      <w:tr w:rsidR="00611624" w14:paraId="4CCC77AF" w14:textId="77777777" w:rsidTr="00297EA9">
        <w:tc>
          <w:tcPr>
            <w:tcW w:w="1990" w:type="dxa"/>
            <w:tcBorders>
              <w:left w:val="nil"/>
            </w:tcBorders>
            <w:shd w:val="clear" w:color="auto" w:fill="auto"/>
          </w:tcPr>
          <w:p w14:paraId="590E4F9D" w14:textId="77777777" w:rsidR="00611624" w:rsidRPr="009A2173" w:rsidRDefault="00611624" w:rsidP="00297EA9">
            <w:pPr>
              <w:ind w:firstLine="0"/>
              <w:jc w:val="left"/>
              <w:rPr>
                <w:b/>
              </w:rPr>
            </w:pPr>
            <w:r w:rsidRPr="009A2173">
              <w:rPr>
                <w:b/>
              </w:rPr>
              <w:t>Papel</w:t>
            </w:r>
          </w:p>
        </w:tc>
        <w:tc>
          <w:tcPr>
            <w:tcW w:w="7243" w:type="dxa"/>
            <w:tcBorders>
              <w:right w:val="nil"/>
            </w:tcBorders>
            <w:shd w:val="clear" w:color="auto" w:fill="auto"/>
          </w:tcPr>
          <w:p w14:paraId="15111E84" w14:textId="77777777" w:rsidR="00611624" w:rsidRPr="009A2173" w:rsidRDefault="00611624" w:rsidP="00297EA9">
            <w:pPr>
              <w:ind w:firstLine="0"/>
              <w:jc w:val="left"/>
              <w:rPr>
                <w:b/>
              </w:rPr>
            </w:pPr>
            <w:r w:rsidRPr="009A2173">
              <w:rPr>
                <w:b/>
              </w:rPr>
              <w:t>Reponsabilidade</w:t>
            </w:r>
          </w:p>
        </w:tc>
      </w:tr>
      <w:tr w:rsidR="00611624" w14:paraId="4C2AD9F0" w14:textId="77777777" w:rsidTr="00297EA9">
        <w:tc>
          <w:tcPr>
            <w:tcW w:w="199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184439" w14:textId="77777777" w:rsidR="00611624" w:rsidRDefault="00611624" w:rsidP="00297EA9">
            <w:pPr>
              <w:ind w:firstLine="0"/>
              <w:jc w:val="left"/>
            </w:pPr>
            <w:r>
              <w:t>Process Owner (PO)</w:t>
            </w:r>
          </w:p>
        </w:tc>
        <w:tc>
          <w:tcPr>
            <w:tcW w:w="724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FE1BC4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Coletar, avaliar, priorizar e gerenciar as necessidades;</w:t>
            </w:r>
          </w:p>
          <w:p w14:paraId="4B7C1EF8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Alocar usuário-chave e garantir seu envolvimento no processo;</w:t>
            </w:r>
          </w:p>
          <w:p w14:paraId="73BCF817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Resolver conflitos e remover obstáculos;</w:t>
            </w:r>
          </w:p>
          <w:p w14:paraId="33868F0E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 xml:space="preserve">Realizar </w:t>
            </w:r>
            <w:r w:rsidRPr="00AA37C3">
              <w:rPr>
                <w:i/>
              </w:rPr>
              <w:t>feedback</w:t>
            </w:r>
            <w:r>
              <w:t xml:space="preserve"> das entregas.</w:t>
            </w:r>
          </w:p>
        </w:tc>
      </w:tr>
      <w:tr w:rsidR="00611624" w14:paraId="6F5AB6D2" w14:textId="77777777" w:rsidTr="00297EA9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79B77" w14:textId="77777777" w:rsidR="00611624" w:rsidRDefault="00611624" w:rsidP="00297EA9">
            <w:pPr>
              <w:ind w:firstLine="0"/>
              <w:jc w:val="left"/>
            </w:pPr>
            <w:r>
              <w:t>Usuário-chave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3DE74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Conhecer o processo em questão;</w:t>
            </w:r>
          </w:p>
          <w:p w14:paraId="6549C0C9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Esclarecer dúvidas da necessidade;</w:t>
            </w:r>
          </w:p>
          <w:p w14:paraId="5975C525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Realizar os testes de aceitação;</w:t>
            </w:r>
          </w:p>
          <w:p w14:paraId="16190C63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Garantir a qualidade;</w:t>
            </w:r>
          </w:p>
          <w:p w14:paraId="59FCF3AD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lastRenderedPageBreak/>
              <w:t>Envolver-se em todo o processo, desde a análise até a entrega;</w:t>
            </w:r>
          </w:p>
          <w:p w14:paraId="581D1926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Levantar oportunidades de melhoria e necessidades.</w:t>
            </w:r>
          </w:p>
        </w:tc>
      </w:tr>
      <w:tr w:rsidR="00611624" w14:paraId="0E5EBCFF" w14:textId="77777777" w:rsidTr="00297EA9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48556" w14:textId="77777777" w:rsidR="00611624" w:rsidRPr="005B0872" w:rsidRDefault="00611624" w:rsidP="00297EA9">
            <w:pPr>
              <w:ind w:firstLine="0"/>
              <w:jc w:val="left"/>
              <w:rPr>
                <w:lang w:val="en-US"/>
              </w:rPr>
            </w:pPr>
            <w:r w:rsidRPr="005B0872">
              <w:rPr>
                <w:lang w:val="en-US"/>
              </w:rPr>
              <w:lastRenderedPageBreak/>
              <w:t>IT Business Partner (IT BP)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1BEF36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Ser ponto de contato entre as áreas de negocio e a TI;</w:t>
            </w:r>
          </w:p>
          <w:p w14:paraId="44B4C295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Resolver conflitos e remover obstáculos;</w:t>
            </w:r>
          </w:p>
          <w:p w14:paraId="6599B168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 xml:space="preserve">Entender as demandas dos </w:t>
            </w:r>
            <w:r w:rsidRPr="009A2173">
              <w:rPr>
                <w:i/>
              </w:rPr>
              <w:t>Process</w:t>
            </w:r>
            <w:r>
              <w:t xml:space="preserve"> </w:t>
            </w:r>
            <w:r w:rsidRPr="009A2173">
              <w:rPr>
                <w:i/>
              </w:rPr>
              <w:t>Owner</w:t>
            </w:r>
            <w:r>
              <w:t xml:space="preserve"> que interage;</w:t>
            </w:r>
          </w:p>
          <w:p w14:paraId="5437D678" w14:textId="77777777" w:rsidR="00611624" w:rsidRPr="005B0872" w:rsidRDefault="00611624" w:rsidP="00297EA9">
            <w:pPr>
              <w:numPr>
                <w:ilvl w:val="0"/>
                <w:numId w:val="41"/>
              </w:numPr>
              <w:jc w:val="left"/>
              <w:rPr>
                <w:lang w:val="en-US"/>
              </w:rPr>
            </w:pPr>
            <w:r w:rsidRPr="005B0872">
              <w:rPr>
                <w:lang w:val="en-US"/>
              </w:rPr>
              <w:t xml:space="preserve">Comandar a </w:t>
            </w:r>
            <w:r w:rsidRPr="005B0872">
              <w:rPr>
                <w:i/>
                <w:lang w:val="en-US"/>
              </w:rPr>
              <w:t>Priorization</w:t>
            </w:r>
            <w:r w:rsidRPr="005B0872">
              <w:rPr>
                <w:lang w:val="en-US"/>
              </w:rPr>
              <w:t xml:space="preserve"> </w:t>
            </w:r>
            <w:r w:rsidRPr="005B0872">
              <w:rPr>
                <w:i/>
                <w:lang w:val="en-US"/>
              </w:rPr>
              <w:t>Meeting</w:t>
            </w:r>
            <w:r w:rsidRPr="005B0872">
              <w:rPr>
                <w:lang w:val="en-US"/>
              </w:rPr>
              <w:t xml:space="preserve">, </w:t>
            </w:r>
            <w:r w:rsidRPr="005B0872">
              <w:rPr>
                <w:i/>
                <w:lang w:val="en-US"/>
              </w:rPr>
              <w:t>Planning</w:t>
            </w:r>
            <w:r w:rsidRPr="005B0872">
              <w:rPr>
                <w:lang w:val="en-US"/>
              </w:rPr>
              <w:t xml:space="preserve"> e </w:t>
            </w:r>
            <w:r w:rsidRPr="005B0872">
              <w:rPr>
                <w:i/>
                <w:lang w:val="en-US"/>
              </w:rPr>
              <w:t>Planning</w:t>
            </w:r>
            <w:r w:rsidRPr="005B0872">
              <w:rPr>
                <w:lang w:val="en-US"/>
              </w:rPr>
              <w:t xml:space="preserve"> </w:t>
            </w:r>
            <w:r w:rsidRPr="005B0872">
              <w:rPr>
                <w:i/>
                <w:lang w:val="en-US"/>
              </w:rPr>
              <w:t>Report</w:t>
            </w:r>
            <w:r w:rsidRPr="005B0872">
              <w:rPr>
                <w:lang w:val="en-US"/>
              </w:rPr>
              <w:t xml:space="preserve"> </w:t>
            </w:r>
            <w:r w:rsidRPr="005B0872">
              <w:rPr>
                <w:i/>
                <w:lang w:val="en-US"/>
              </w:rPr>
              <w:t>Meeting</w:t>
            </w:r>
            <w:r w:rsidRPr="005B0872">
              <w:rPr>
                <w:lang w:val="en-US"/>
              </w:rPr>
              <w:t>;</w:t>
            </w:r>
          </w:p>
          <w:p w14:paraId="7D2BA4D0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 xml:space="preserve">Realizar </w:t>
            </w:r>
            <w:r w:rsidRPr="00AA37C3">
              <w:rPr>
                <w:i/>
              </w:rPr>
              <w:t>feedback</w:t>
            </w:r>
            <w:r>
              <w:t xml:space="preserve"> para o </w:t>
            </w:r>
            <w:r w:rsidRPr="009A2173">
              <w:rPr>
                <w:i/>
              </w:rPr>
              <w:t>Process</w:t>
            </w:r>
            <w:r>
              <w:t xml:space="preserve"> </w:t>
            </w:r>
            <w:r w:rsidRPr="009A2173">
              <w:rPr>
                <w:i/>
              </w:rPr>
              <w:t>Owner</w:t>
            </w:r>
            <w:r>
              <w:t xml:space="preserve"> do andamento das necessidades.</w:t>
            </w:r>
          </w:p>
        </w:tc>
      </w:tr>
      <w:tr w:rsidR="00611624" w14:paraId="719970A8" w14:textId="77777777" w:rsidTr="00297EA9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538CF" w14:textId="77777777" w:rsidR="00611624" w:rsidRDefault="00611624" w:rsidP="00297EA9">
            <w:pPr>
              <w:ind w:firstLine="0"/>
              <w:jc w:val="left"/>
            </w:pPr>
            <w:r>
              <w:t>Gerente de Projeto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E1438E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Gerenciar o projeto de pequenas melhorias;</w:t>
            </w:r>
          </w:p>
          <w:p w14:paraId="44E956B5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Realizar o filtro das necessidades verificando se estão dentro dos critérios estabelecidos do processo.</w:t>
            </w:r>
          </w:p>
          <w:p w14:paraId="46B03977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Alocar recursos.</w:t>
            </w:r>
          </w:p>
        </w:tc>
      </w:tr>
      <w:tr w:rsidR="00611624" w14:paraId="0D5636B2" w14:textId="77777777" w:rsidTr="00297EA9">
        <w:trPr>
          <w:trHeight w:val="1741"/>
        </w:trPr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83C27C" w14:textId="77777777" w:rsidR="00611624" w:rsidRDefault="00611624" w:rsidP="00297EA9">
            <w:pPr>
              <w:ind w:firstLine="0"/>
              <w:jc w:val="left"/>
            </w:pPr>
            <w:r>
              <w:t>Analista</w:t>
            </w:r>
          </w:p>
        </w:tc>
        <w:tc>
          <w:tcPr>
            <w:tcW w:w="7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C8E6CA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Realizar as análises das necessidades;</w:t>
            </w:r>
          </w:p>
          <w:p w14:paraId="614AA1C2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Planejar os testes;</w:t>
            </w:r>
          </w:p>
          <w:p w14:paraId="072C692B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Realizar testes integrados;</w:t>
            </w:r>
          </w:p>
          <w:p w14:paraId="4DCB5A5B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Garantir a qualidade.</w:t>
            </w:r>
          </w:p>
        </w:tc>
      </w:tr>
      <w:tr w:rsidR="00611624" w14:paraId="30757635" w14:textId="77777777" w:rsidTr="00297EA9">
        <w:tc>
          <w:tcPr>
            <w:tcW w:w="199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F7CF1C7" w14:textId="77777777" w:rsidR="00611624" w:rsidRDefault="00611624" w:rsidP="00297EA9">
            <w:pPr>
              <w:ind w:firstLine="0"/>
              <w:jc w:val="left"/>
            </w:pPr>
            <w:r>
              <w:t>Desenvolvedor</w:t>
            </w:r>
          </w:p>
        </w:tc>
        <w:tc>
          <w:tcPr>
            <w:tcW w:w="72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37543217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Codificar a necessidade;</w:t>
            </w:r>
          </w:p>
          <w:p w14:paraId="34126B2E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Realizar testes unitários;</w:t>
            </w:r>
          </w:p>
          <w:p w14:paraId="41A6A0D9" w14:textId="77777777" w:rsidR="00611624" w:rsidRDefault="00611624" w:rsidP="00297EA9">
            <w:pPr>
              <w:numPr>
                <w:ilvl w:val="0"/>
                <w:numId w:val="41"/>
              </w:numPr>
              <w:jc w:val="left"/>
            </w:pPr>
            <w:r>
              <w:t>Garantir a qualidade.</w:t>
            </w:r>
          </w:p>
        </w:tc>
      </w:tr>
    </w:tbl>
    <w:p w14:paraId="25448CC6" w14:textId="77777777" w:rsidR="006349D2" w:rsidRPr="006349D2" w:rsidRDefault="004F6005" w:rsidP="006349D2">
      <w:pPr>
        <w:pStyle w:val="Caption"/>
      </w:pPr>
      <w:r>
        <w:t>Fonte: Desenvolvido pela autora</w:t>
      </w:r>
      <w:r w:rsidR="00611624">
        <w:tab/>
      </w:r>
    </w:p>
    <w:p w14:paraId="51D94046" w14:textId="77777777" w:rsidR="006349D2" w:rsidRDefault="006349D2" w:rsidP="006349D2">
      <w:r>
        <w:t xml:space="preserve">Os papéis definidos são similares aos definidos pela metodologia </w:t>
      </w:r>
      <w:r>
        <w:rPr>
          <w:i/>
        </w:rPr>
        <w:t>SCRUM</w:t>
      </w:r>
      <w:r>
        <w:t xml:space="preserve">. Por exemplo, o </w:t>
      </w:r>
      <w:r w:rsidRPr="00CE0E9A">
        <w:rPr>
          <w:i/>
        </w:rPr>
        <w:t>Process Owner</w:t>
      </w:r>
      <w:r>
        <w:t xml:space="preserve"> é similar ao </w:t>
      </w:r>
      <w:r w:rsidRPr="00CE0E9A">
        <w:rPr>
          <w:i/>
        </w:rPr>
        <w:t>Product Owner</w:t>
      </w:r>
      <w:r>
        <w:t xml:space="preserve">, a diferença é que no </w:t>
      </w:r>
      <w:r w:rsidRPr="00CE0E9A">
        <w:rPr>
          <w:i/>
        </w:rPr>
        <w:t>SCRUM</w:t>
      </w:r>
      <w:r>
        <w:t xml:space="preserve"> ele é responsável pelo produto que está sendo desenvolvido enquanto que o </w:t>
      </w:r>
      <w:r>
        <w:rPr>
          <w:i/>
        </w:rPr>
        <w:t>Process Owner</w:t>
      </w:r>
      <w:r>
        <w:t xml:space="preserve"> é responsável por um processo da área em que atua na empresa.</w:t>
      </w:r>
    </w:p>
    <w:p w14:paraId="1683AE0D" w14:textId="77777777" w:rsidR="006349D2" w:rsidRDefault="006349D2" w:rsidP="006349D2">
      <w:r>
        <w:t xml:space="preserve">O </w:t>
      </w:r>
      <w:r>
        <w:rPr>
          <w:i/>
        </w:rPr>
        <w:t>Process Owner</w:t>
      </w:r>
      <w:r>
        <w:t xml:space="preserve"> captura todas as necessidades da área e pode não ter tempo para controlar cada uma delas e ainda testá-las, para isso é necessário o papel do usuário-chave que é uma pessoa que possui um bom conhecimento do processo e podendo testar e passar as informações necessárias para o analista.</w:t>
      </w:r>
    </w:p>
    <w:p w14:paraId="54B8DC6C" w14:textId="77777777" w:rsidR="006349D2" w:rsidRDefault="006349D2" w:rsidP="006349D2">
      <w:r>
        <w:t xml:space="preserve">Para realizar a ponte entre a área de negócio e a área de tecnologia da informação é necessário o papel do </w:t>
      </w:r>
      <w:r>
        <w:rPr>
          <w:i/>
        </w:rPr>
        <w:t>IT Busines Partner</w:t>
      </w:r>
      <w:r>
        <w:t xml:space="preserve"> que assume o papel de </w:t>
      </w:r>
      <w:r>
        <w:rPr>
          <w:i/>
        </w:rPr>
        <w:lastRenderedPageBreak/>
        <w:t xml:space="preserve">Process Owner </w:t>
      </w:r>
      <w:r>
        <w:t xml:space="preserve">durante as reuniões de planejamento defendendo as necessidades levantadas pelo negócio e realizando </w:t>
      </w:r>
      <w:r>
        <w:rPr>
          <w:i/>
        </w:rPr>
        <w:t>feedbacks</w:t>
      </w:r>
      <w:r>
        <w:t xml:space="preserve"> para os POs.</w:t>
      </w:r>
    </w:p>
    <w:p w14:paraId="52ED01CF" w14:textId="77777777" w:rsidR="006349D2" w:rsidRDefault="006349D2" w:rsidP="006349D2">
      <w:r>
        <w:t xml:space="preserve">A figura de um gerente do projeto não pode ser excluída desse processo, pois algumas burocracias devem ser feitas, além da alocação e recursos porque não existe uma equipe bem definida para o atendimento dessas demandas. O papel do gerente é similar ao do </w:t>
      </w:r>
      <w:r>
        <w:rPr>
          <w:i/>
        </w:rPr>
        <w:t>SCRUM Master</w:t>
      </w:r>
      <w:r>
        <w:t>, mas às vezes pode não possuir conhecimento de desenvolvimento.</w:t>
      </w:r>
    </w:p>
    <w:p w14:paraId="696B5596" w14:textId="77777777" w:rsidR="006349D2" w:rsidRDefault="006349D2" w:rsidP="006349D2">
      <w:r>
        <w:t xml:space="preserve">A qualidade das entregas está diretamente relacionada com a forma como os papéis definidos interagem. É necessário um alinhamento das solicitações, garantindo o foco necessário e o cumprimento dos prazos. Além disso, deve-se conscientizar a área de negócio da importância da participação deles durante todo o processo, mostrando que os resultados das entregar estão diretamente relacionados ao quão envolvidos eles estão. A interação que cada papel exerce pode ser vista na </w:t>
      </w:r>
      <w:r>
        <w:fldChar w:fldCharType="begin"/>
      </w:r>
      <w:r>
        <w:instrText xml:space="preserve"> REF _Ref432537114 \h </w:instrText>
      </w:r>
      <w:r>
        <w:fldChar w:fldCharType="separate"/>
      </w:r>
      <w:r>
        <w:t xml:space="preserve">Figura </w:t>
      </w:r>
      <w:r>
        <w:rPr>
          <w:noProof/>
        </w:rPr>
        <w:t>4</w:t>
      </w:r>
      <w:r>
        <w:fldChar w:fldCharType="end"/>
      </w:r>
      <w:r>
        <w:t>.</w:t>
      </w:r>
    </w:p>
    <w:p w14:paraId="55BF5134" w14:textId="77777777" w:rsidR="006349D2" w:rsidRDefault="006349D2" w:rsidP="006349D2">
      <w:pPr>
        <w:pStyle w:val="Caption"/>
      </w:pPr>
      <w:bookmarkStart w:id="17" w:name="_Ref4325371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4</w:t>
      </w:r>
      <w:r>
        <w:fldChar w:fldCharType="end"/>
      </w:r>
      <w:bookmarkEnd w:id="17"/>
      <w:r>
        <w:t xml:space="preserve"> – Relacionamentos</w:t>
      </w:r>
    </w:p>
    <w:p w14:paraId="279B1F71" w14:textId="6414018A" w:rsidR="006349D2" w:rsidRDefault="00132D6E" w:rsidP="006349D2">
      <w:pPr>
        <w:jc w:val="center"/>
      </w:pPr>
      <w:r>
        <w:rPr>
          <w:noProof/>
        </w:rPr>
        <w:drawing>
          <wp:inline distT="0" distB="0" distL="0" distR="0" wp14:anchorId="0EB528B4" wp14:editId="691BA19D">
            <wp:extent cx="2895600" cy="2038350"/>
            <wp:effectExtent l="0" t="0" r="0" b="0"/>
            <wp:docPr id="4" name="Picture 4" descr="papei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peis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20CF1" w14:textId="77777777" w:rsidR="006349D2" w:rsidRDefault="006349D2" w:rsidP="006349D2">
      <w:pPr>
        <w:pStyle w:val="Caption"/>
      </w:pPr>
      <w:r>
        <w:t>Fonte: Desenvolvido pela autora</w:t>
      </w:r>
    </w:p>
    <w:p w14:paraId="208739B1" w14:textId="77777777" w:rsidR="00F73443" w:rsidRDefault="001E1B3D" w:rsidP="00B42D38">
      <w:pPr>
        <w:pStyle w:val="Heading3"/>
      </w:pPr>
      <w:r>
        <w:t>4.3</w:t>
      </w:r>
      <w:r w:rsidR="00B42D38">
        <w:t xml:space="preserve"> Melhorias na comunicação entre a TI e o os </w:t>
      </w:r>
      <w:r w:rsidR="007D1B36">
        <w:t xml:space="preserve">demais </w:t>
      </w:r>
      <w:r w:rsidR="00B42D38">
        <w:t>setores</w:t>
      </w:r>
    </w:p>
    <w:p w14:paraId="7EBD015B" w14:textId="77777777" w:rsidR="00611624" w:rsidRDefault="00611624" w:rsidP="00611624">
      <w:r>
        <w:t>A qualidade da comunicação existente na empresa está diretamente relacionada com o sucesso ou fracasso dos projetos e solicitações, pois ela influência na forma como as atividades são conduzidas, permitindo que todas as partes interessadas estejam cientes do que está acontecendo no processo. (PMBOK</w:t>
      </w:r>
      <w:r w:rsidR="00CE0E9A">
        <w:t>, 2013</w:t>
      </w:r>
      <w:r>
        <w:t>).</w:t>
      </w:r>
    </w:p>
    <w:p w14:paraId="33E9F9E5" w14:textId="77777777" w:rsidR="003D5EEA" w:rsidRDefault="00731919" w:rsidP="00611624">
      <w:r>
        <w:t>Conforme a análise realizada do processo identificou-se que a</w:t>
      </w:r>
      <w:r w:rsidR="00611624">
        <w:t xml:space="preserve"> comunicação</w:t>
      </w:r>
      <w:r>
        <w:t xml:space="preserve"> realizada na empresa AGCO</w:t>
      </w:r>
      <w:r w:rsidR="00611624">
        <w:t xml:space="preserve"> pode ser formal ou informal, </w:t>
      </w:r>
      <w:r>
        <w:t>ocorrendo</w:t>
      </w:r>
      <w:r w:rsidR="00611624">
        <w:t xml:space="preserve"> via email, telefone, videoconferência, reuniões, entre outros meios. O </w:t>
      </w:r>
      <w:r w:rsidR="00611624" w:rsidRPr="001E1B3D">
        <w:rPr>
          <w:i/>
        </w:rPr>
        <w:t>fee</w:t>
      </w:r>
      <w:r w:rsidR="004F6005">
        <w:rPr>
          <w:i/>
        </w:rPr>
        <w:t>d</w:t>
      </w:r>
      <w:r w:rsidR="00611624" w:rsidRPr="001E1B3D">
        <w:rPr>
          <w:i/>
        </w:rPr>
        <w:t>back</w:t>
      </w:r>
      <w:r w:rsidR="00611624">
        <w:t xml:space="preserve"> é uma forma de </w:t>
      </w:r>
      <w:r w:rsidR="00611624">
        <w:lastRenderedPageBreak/>
        <w:t>comunicação e deve ser incentivado com o objetivo de sempre melhorar o alinhamento entre TI e negócio e procurar pontos de melhoria no processo</w:t>
      </w:r>
      <w:r w:rsidR="003D5EEA">
        <w:t>.</w:t>
      </w:r>
    </w:p>
    <w:p w14:paraId="32248728" w14:textId="77777777" w:rsidR="00611624" w:rsidRDefault="00611624" w:rsidP="00611624">
      <w:r>
        <w:t>Procurando garantir a existência de uma comunicação básica algumas cerimônias devem ser realizadas durante o processo de at</w:t>
      </w:r>
      <w:r w:rsidR="00731919">
        <w:t>endimento de pequenas demandas.</w:t>
      </w:r>
      <w:r w:rsidR="00C22B16">
        <w:t xml:space="preserve"> </w:t>
      </w:r>
      <w:r>
        <w:t xml:space="preserve">As cerimônias tiveram como base as apresentadas pela metodologia </w:t>
      </w:r>
      <w:r w:rsidRPr="00731919">
        <w:rPr>
          <w:i/>
        </w:rPr>
        <w:t>S</w:t>
      </w:r>
      <w:r w:rsidR="00731919" w:rsidRPr="00731919">
        <w:rPr>
          <w:i/>
        </w:rPr>
        <w:t>CRUM</w:t>
      </w:r>
      <w:r>
        <w:t>, sofrendo alguns ajustes na periodicidade. São elas:</w:t>
      </w:r>
    </w:p>
    <w:p w14:paraId="3E61CF84" w14:textId="77777777" w:rsidR="00611624" w:rsidRDefault="00611624" w:rsidP="00611624">
      <w:pPr>
        <w:numPr>
          <w:ilvl w:val="0"/>
          <w:numId w:val="40"/>
        </w:numPr>
      </w:pPr>
      <w:r w:rsidRPr="00C22B16">
        <w:rPr>
          <w:i/>
          <w:u w:val="single"/>
        </w:rPr>
        <w:t>Prioritization</w:t>
      </w:r>
      <w:r w:rsidR="00C22B16" w:rsidRPr="00C22B16">
        <w:rPr>
          <w:i/>
          <w:u w:val="single"/>
        </w:rPr>
        <w:t xml:space="preserve"> M</w:t>
      </w:r>
      <w:r w:rsidRPr="00C22B16">
        <w:rPr>
          <w:i/>
          <w:u w:val="single"/>
        </w:rPr>
        <w:t>eeting</w:t>
      </w:r>
      <w:r>
        <w:t xml:space="preserve">: Reunião entre o IT BP e os seus POs para definir a ordem de priorização dos itens que estão em </w:t>
      </w:r>
      <w:r w:rsidRPr="00F252BE">
        <w:rPr>
          <w:i/>
        </w:rPr>
        <w:t>backlog</w:t>
      </w:r>
      <w:r>
        <w:t>.</w:t>
      </w:r>
    </w:p>
    <w:p w14:paraId="4962C774" w14:textId="77777777" w:rsidR="00611624" w:rsidRDefault="00611624" w:rsidP="00611624">
      <w:pPr>
        <w:numPr>
          <w:ilvl w:val="0"/>
          <w:numId w:val="40"/>
        </w:numPr>
      </w:pPr>
      <w:r w:rsidRPr="00C22B16">
        <w:rPr>
          <w:i/>
          <w:u w:val="single"/>
        </w:rPr>
        <w:t>Planning</w:t>
      </w:r>
      <w:r>
        <w:t>: Reunião entre os IT BPs e os analistas de TI onde o IT BP apresenta as demandas da área de negocio para que seja definido o tempo, custo e os recursos necessários;</w:t>
      </w:r>
    </w:p>
    <w:p w14:paraId="6D8A986F" w14:textId="77777777" w:rsidR="00611624" w:rsidRPr="002524B1" w:rsidRDefault="00C22B16" w:rsidP="00611624">
      <w:pPr>
        <w:numPr>
          <w:ilvl w:val="0"/>
          <w:numId w:val="40"/>
        </w:numPr>
      </w:pPr>
      <w:r w:rsidRPr="00C22B16">
        <w:rPr>
          <w:i/>
          <w:u w:val="single"/>
        </w:rPr>
        <w:t>Planning R</w:t>
      </w:r>
      <w:r w:rsidR="00611624" w:rsidRPr="00C22B16">
        <w:rPr>
          <w:i/>
          <w:u w:val="single"/>
        </w:rPr>
        <w:t xml:space="preserve">eport </w:t>
      </w:r>
      <w:r w:rsidRPr="00C22B16">
        <w:rPr>
          <w:i/>
          <w:u w:val="single"/>
        </w:rPr>
        <w:t>M</w:t>
      </w:r>
      <w:r w:rsidR="00611624" w:rsidRPr="00C22B16">
        <w:rPr>
          <w:i/>
          <w:u w:val="single"/>
        </w:rPr>
        <w:t>eeting</w:t>
      </w:r>
      <w:r w:rsidR="00611624">
        <w:t>: Reunião entre o IT BP e os seus POs para reportar os itens que serão atendidos dentro do Quarterly.</w:t>
      </w:r>
    </w:p>
    <w:p w14:paraId="7906DEB8" w14:textId="77777777" w:rsidR="007D0807" w:rsidRDefault="00C22B16" w:rsidP="00611624">
      <w:pPr>
        <w:numPr>
          <w:ilvl w:val="0"/>
          <w:numId w:val="40"/>
        </w:numPr>
      </w:pPr>
      <w:r w:rsidRPr="00C22B16">
        <w:rPr>
          <w:i/>
          <w:u w:val="single"/>
        </w:rPr>
        <w:t>Weekly M</w:t>
      </w:r>
      <w:r w:rsidR="00611624" w:rsidRPr="00C22B16">
        <w:rPr>
          <w:i/>
          <w:u w:val="single"/>
        </w:rPr>
        <w:t>eeting</w:t>
      </w:r>
      <w:r w:rsidR="00611624">
        <w:t>: Reuniões semanais para alinhamento da equipe identificando o que foi feito, se existe algum bloqueio e qual a próxima etapa. Ela deve ser comandada pelo Gerente de Projeto e devem estar os analistas e IT BP;</w:t>
      </w:r>
    </w:p>
    <w:p w14:paraId="179B378D" w14:textId="77777777" w:rsidR="00C22B16" w:rsidRPr="00C22B16" w:rsidRDefault="00C22B16" w:rsidP="00C22B16">
      <w:r>
        <w:t xml:space="preserve">A cerimônia realizada no </w:t>
      </w:r>
      <w:r>
        <w:rPr>
          <w:i/>
        </w:rPr>
        <w:t>SCRUM</w:t>
      </w:r>
      <w:r>
        <w:t xml:space="preserve"> denominada </w:t>
      </w:r>
      <w:r>
        <w:rPr>
          <w:i/>
        </w:rPr>
        <w:t>Daily Meeting</w:t>
      </w:r>
      <w:r>
        <w:t xml:space="preserve"> foi proposta nesse processo, mas teve o nome alterado para </w:t>
      </w:r>
      <w:r>
        <w:rPr>
          <w:i/>
        </w:rPr>
        <w:t>Weekly Meeting</w:t>
      </w:r>
      <w:r>
        <w:t xml:space="preserve"> porque a sua ocorrência será semanal e não diária igual ao </w:t>
      </w:r>
      <w:r>
        <w:rPr>
          <w:i/>
        </w:rPr>
        <w:t>SCRUM</w:t>
      </w:r>
      <w:r>
        <w:t>, optou-se por isso porque o processo não ocorre para apenas uma demanda e sim para diversas demandas com uma equipe grande.</w:t>
      </w:r>
    </w:p>
    <w:p w14:paraId="38AED5B2" w14:textId="77777777" w:rsidR="00C22B16" w:rsidRDefault="00C22B16" w:rsidP="00C22B16">
      <w:r>
        <w:t xml:space="preserve">A priorização das demandas é realizada no </w:t>
      </w:r>
      <w:r>
        <w:rPr>
          <w:i/>
        </w:rPr>
        <w:t>SCRUM</w:t>
      </w:r>
      <w:r>
        <w:t>,</w:t>
      </w:r>
      <w:r>
        <w:rPr>
          <w:i/>
        </w:rPr>
        <w:t xml:space="preserve"> </w:t>
      </w:r>
      <w:r>
        <w:t xml:space="preserve">mas não existe uma reunião específica para isso porque cabe ao </w:t>
      </w:r>
      <w:r>
        <w:rPr>
          <w:i/>
        </w:rPr>
        <w:t>Product Owner</w:t>
      </w:r>
      <w:r>
        <w:t xml:space="preserve"> definir. Nesse processo é necessária uma reunião porque como são diversas demandas e de diversas áreas o processo de priorização é mais complicado do que no </w:t>
      </w:r>
      <w:r>
        <w:rPr>
          <w:i/>
        </w:rPr>
        <w:t>SCRUM</w:t>
      </w:r>
      <w:r>
        <w:t xml:space="preserve"> e seleção deve sempre procurar atender aos objetivos da empresa e não do </w:t>
      </w:r>
      <w:r>
        <w:rPr>
          <w:i/>
        </w:rPr>
        <w:t>Product Owner</w:t>
      </w:r>
      <w:r>
        <w:t xml:space="preserve">. Para isso existe a </w:t>
      </w:r>
      <w:r>
        <w:rPr>
          <w:i/>
        </w:rPr>
        <w:t>Priorization Meeting</w:t>
      </w:r>
      <w:r>
        <w:t>.</w:t>
      </w:r>
    </w:p>
    <w:p w14:paraId="2648CD5B" w14:textId="77777777" w:rsidR="00C22B16" w:rsidRPr="00C22B16" w:rsidRDefault="00C22B16" w:rsidP="00C22B16">
      <w:r>
        <w:t xml:space="preserve">A </w:t>
      </w:r>
      <w:r>
        <w:rPr>
          <w:i/>
        </w:rPr>
        <w:t>Planning Report Meeting</w:t>
      </w:r>
      <w:r>
        <w:t xml:space="preserve"> tem como objetivo realizar o feedback do que será atendido no </w:t>
      </w:r>
      <w:r>
        <w:rPr>
          <w:i/>
        </w:rPr>
        <w:t>quarterly</w:t>
      </w:r>
      <w:r>
        <w:t xml:space="preserve"> alinhando as expectativas e garantindo que os recursos necessários sejam alocados para o acompanhamento do desenvolvimento da solicitação.</w:t>
      </w:r>
    </w:p>
    <w:p w14:paraId="51FADEAB" w14:textId="77777777" w:rsidR="007D0807" w:rsidRPr="007D0807" w:rsidRDefault="007D0807" w:rsidP="007D0807">
      <w:pPr>
        <w:pStyle w:val="Heading3"/>
      </w:pPr>
      <w:r>
        <w:lastRenderedPageBreak/>
        <w:t>4.4 Processo de Quarterly Enhancement</w:t>
      </w:r>
    </w:p>
    <w:p w14:paraId="203D3252" w14:textId="77777777" w:rsidR="00611624" w:rsidRDefault="00611624" w:rsidP="00611624">
      <w:r>
        <w:t>Com base nos dados levantados, propõe-se um novo fluxo com pap</w:t>
      </w:r>
      <w:r w:rsidR="004951A3">
        <w:t>é</w:t>
      </w:r>
      <w:r>
        <w:t>is, responsabilidades, cerimônias e produtos de trabalho bem definidos. Para a elaboração desse novo processo utilizou-se, como base, as metodologias ágeis por enquadrarem-se na situação das pequenas demandas que trabalha com escopo aberto.</w:t>
      </w:r>
    </w:p>
    <w:p w14:paraId="66C0325A" w14:textId="77777777" w:rsidR="00611624" w:rsidRDefault="00611624" w:rsidP="00611624">
      <w:r>
        <w:t>O processo inicial do fluxo, até o início do desenvolvimento é baseado no Scrum, onde temos apenas algumas mudanças de nomes e funções adaptando a um processo de coleta de necessidades em uma empresa cujo foco não é desenvolvimento e software. As etapas relacionadas ao desenvolvimento baseiam-se no XP porque assim que uma solicitação recebe o conceito de pronto ela é liberada para produção o que condiz com o processo, diferente do Scrum onde as entregas são feitas apenas no final da Sprint.</w:t>
      </w:r>
    </w:p>
    <w:p w14:paraId="76589A3B" w14:textId="77777777" w:rsidR="00611624" w:rsidRDefault="00611624" w:rsidP="00611624">
      <w:r>
        <w:t xml:space="preserve">O processo tem como nome </w:t>
      </w:r>
      <w:r w:rsidRPr="00E1262F">
        <w:rPr>
          <w:i/>
        </w:rPr>
        <w:t>Quarterly Enhancment</w:t>
      </w:r>
      <w:r>
        <w:t xml:space="preserve"> porque cada ciclo, denominado </w:t>
      </w:r>
      <w:r w:rsidRPr="00E1262F">
        <w:rPr>
          <w:i/>
        </w:rPr>
        <w:t>Quarterly</w:t>
      </w:r>
      <w:r>
        <w:t xml:space="preserve">, tem uma duração de 3 meses e são compostos por melhorias levantadas pela área de negócio, denominadas solicitações. Para que uma solicitação enquadrar-se no processo, ela deve demandar um tempo inferior a 250 horas. Todas as demandas com um tempo superior são tratadas como projeto e adicionadas no </w:t>
      </w:r>
      <w:r w:rsidRPr="00E1262F">
        <w:rPr>
          <w:i/>
        </w:rPr>
        <w:t>roadmap</w:t>
      </w:r>
      <w:r>
        <w:rPr>
          <w:rStyle w:val="FootnoteReference"/>
        </w:rPr>
        <w:footnoteReference w:id="7"/>
      </w:r>
      <w:r>
        <w:t>, seguindo um ciclo diferente.</w:t>
      </w:r>
    </w:p>
    <w:p w14:paraId="4021CD15" w14:textId="77777777" w:rsidR="00611624" w:rsidRDefault="00611624" w:rsidP="00611624">
      <w:r>
        <w:t xml:space="preserve">As solicitações coletadas entram em um </w:t>
      </w:r>
      <w:r w:rsidRPr="00E1262F">
        <w:rPr>
          <w:i/>
        </w:rPr>
        <w:t>backlog</w:t>
      </w:r>
      <w:r>
        <w:t>, o analista realiza uma pré-análise dos itens identificando os recursos necessários (sistemas envolvidos, desenvolvimento interno ou externo, etc.) e seu tamanho, gerando uma especificação funcional. Essa especificação funcional precisa ter detalhamento superficial suficiente para dimensioná-la como pequena, média ou grande.</w:t>
      </w:r>
    </w:p>
    <w:p w14:paraId="6BC57E03" w14:textId="77777777" w:rsidR="00611624" w:rsidRDefault="00611624" w:rsidP="00611624">
      <w:r>
        <w:t xml:space="preserve">Assim que medida o IT BP realiza uma </w:t>
      </w:r>
      <w:r w:rsidRPr="00E1262F">
        <w:rPr>
          <w:i/>
        </w:rPr>
        <w:t>Priorization</w:t>
      </w:r>
      <w:r>
        <w:t xml:space="preserve"> </w:t>
      </w:r>
      <w:r w:rsidRPr="00E1262F">
        <w:rPr>
          <w:i/>
        </w:rPr>
        <w:t>Meeting</w:t>
      </w:r>
      <w:r>
        <w:t xml:space="preserve"> para definir a ordem em que as solicitações devem ser atendidas a partir de critérios de priorização que devem estar bem definidos e alinhados entre todos os envolvidos.</w:t>
      </w:r>
    </w:p>
    <w:p w14:paraId="12801BB3" w14:textId="77777777" w:rsidR="00611624" w:rsidRDefault="00611624" w:rsidP="00611624">
      <w:r>
        <w:t xml:space="preserve">Com base na ordem de priorização realiza-se a </w:t>
      </w:r>
      <w:r w:rsidRPr="00E1262F">
        <w:rPr>
          <w:i/>
        </w:rPr>
        <w:t>Planning</w:t>
      </w:r>
      <w:r>
        <w:t xml:space="preserve"> para rever as pré-análises realizadas e levantar tempo e custo definitivos das demandas. Após a reunião o gerente de projeto deve revisar o </w:t>
      </w:r>
      <w:r w:rsidRPr="00E1262F">
        <w:rPr>
          <w:i/>
        </w:rPr>
        <w:t>backlog</w:t>
      </w:r>
      <w:r>
        <w:t xml:space="preserve"> com o objetivo de direcionar as verificar os itens que cabem no próximo </w:t>
      </w:r>
      <w:r w:rsidRPr="00E1262F">
        <w:rPr>
          <w:i/>
        </w:rPr>
        <w:t>Quarterly</w:t>
      </w:r>
      <w:r>
        <w:t xml:space="preserve">, definindo assim o </w:t>
      </w:r>
      <w:r>
        <w:rPr>
          <w:i/>
        </w:rPr>
        <w:t>Quarterly Backlog</w:t>
      </w:r>
      <w:r>
        <w:t xml:space="preserve">, as </w:t>
      </w:r>
      <w:r>
        <w:lastRenderedPageBreak/>
        <w:t xml:space="preserve">demandas restantes continuam em </w:t>
      </w:r>
      <w:r w:rsidRPr="00F252BE">
        <w:rPr>
          <w:i/>
        </w:rPr>
        <w:t>backlog</w:t>
      </w:r>
      <w:r>
        <w:t>. Por fim, o IT BP retorna com os seus POs apresentando as demandas que serão atendidas, alinhando as expectativas e esclarecendo possíveis dúvidas.</w:t>
      </w:r>
    </w:p>
    <w:p w14:paraId="57B35700" w14:textId="77777777" w:rsidR="00611624" w:rsidRDefault="00611624" w:rsidP="00611624">
      <w:r>
        <w:t xml:space="preserve">Após a definição do </w:t>
      </w:r>
      <w:r>
        <w:rPr>
          <w:i/>
        </w:rPr>
        <w:t>Quarterly Backlog</w:t>
      </w:r>
      <w:r>
        <w:t xml:space="preserve"> inicia-se o desenvolvimento e cada solicitação irá passar pela codificação, teste unitário, teste integrado e teste de aceitação para então receber a definição de pronto.</w:t>
      </w:r>
    </w:p>
    <w:p w14:paraId="161D84F4" w14:textId="77777777" w:rsidR="006F4BF4" w:rsidRDefault="006F4BF4" w:rsidP="006F4BF4">
      <w:r>
        <w:t>A aplicação dos requisitos em produção é feita assim que ele recebe a definição de pronto, diferentemente da metodologia Scrum. Isto ocorre porque não existe uma dependência com os demais itens, os sistemas envolvidos nem sempre são os mesmos e alguns são desenvolvidos internamente enquanto outro externamente.</w:t>
      </w:r>
    </w:p>
    <w:p w14:paraId="058231FA" w14:textId="77777777" w:rsidR="006F4BF4" w:rsidRDefault="006F4BF4" w:rsidP="006F4BF4">
      <w:r>
        <w:t xml:space="preserve">Em todas as etapas de análise deve-se verificar se a necessidade atende aos critérios estabelecidos para participar do processo de </w:t>
      </w:r>
      <w:r>
        <w:rPr>
          <w:i/>
        </w:rPr>
        <w:t>Quarterly Enhancement</w:t>
      </w:r>
      <w:r>
        <w:t xml:space="preserve">. Se a solicitação ultrapassar 250 horas deve retornar para o PO para que seja quebrada em pedaços menores ou então colocada no </w:t>
      </w:r>
      <w:r w:rsidRPr="0045452A">
        <w:rPr>
          <w:i/>
        </w:rPr>
        <w:t>roadmap</w:t>
      </w:r>
      <w:r>
        <w:t xml:space="preserve"> de projetos. Os requisitos que forem identificados como erros devem ser tratados via chamado. A </w:t>
      </w:r>
      <w:r>
        <w:fldChar w:fldCharType="begin"/>
      </w:r>
      <w:r>
        <w:instrText xml:space="preserve"> REF _Ref432537178 \h </w:instrText>
      </w:r>
      <w:r>
        <w:fldChar w:fldCharType="separate"/>
      </w:r>
      <w:r>
        <w:t xml:space="preserve">Figura </w:t>
      </w:r>
      <w:r>
        <w:rPr>
          <w:noProof/>
        </w:rPr>
        <w:t>5</w:t>
      </w:r>
      <w:r>
        <w:fldChar w:fldCharType="end"/>
      </w:r>
      <w:r>
        <w:t xml:space="preserve"> ilustra o ciclo de </w:t>
      </w:r>
      <w:r w:rsidRPr="000920EC">
        <w:rPr>
          <w:i/>
        </w:rPr>
        <w:t>Quarterly</w:t>
      </w:r>
      <w:r>
        <w:t xml:space="preserve"> </w:t>
      </w:r>
      <w:r w:rsidRPr="000920EC">
        <w:rPr>
          <w:i/>
        </w:rPr>
        <w:t>Enhancement</w:t>
      </w:r>
      <w:r>
        <w:t>.</w:t>
      </w:r>
    </w:p>
    <w:p w14:paraId="6EC3F32C" w14:textId="77777777" w:rsidR="006F4BF4" w:rsidRDefault="006F4BF4" w:rsidP="00611624"/>
    <w:p w14:paraId="6E54D764" w14:textId="77777777" w:rsidR="00AA37C3" w:rsidRDefault="00AA37C3" w:rsidP="00AA37C3">
      <w:pPr>
        <w:pStyle w:val="Caption"/>
      </w:pPr>
      <w:bookmarkStart w:id="18" w:name="_Ref43253717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5</w:t>
      </w:r>
      <w:r>
        <w:fldChar w:fldCharType="end"/>
      </w:r>
      <w:bookmarkEnd w:id="18"/>
      <w:r>
        <w:t xml:space="preserve"> – Processo Quarterly Enhancement</w:t>
      </w:r>
    </w:p>
    <w:p w14:paraId="47D813A2" w14:textId="1D6F2F74" w:rsidR="00AA37C3" w:rsidRDefault="00132D6E" w:rsidP="00AA37C3">
      <w:pPr>
        <w:jc w:val="center"/>
      </w:pPr>
      <w:r>
        <w:rPr>
          <w:noProof/>
        </w:rPr>
        <w:drawing>
          <wp:inline distT="0" distB="0" distL="0" distR="0" wp14:anchorId="56E73EE8" wp14:editId="07E2A8B7">
            <wp:extent cx="4362450" cy="3200400"/>
            <wp:effectExtent l="0" t="0" r="0" b="0"/>
            <wp:docPr id="5" name="Picture 5" descr="Image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m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14E1" w14:textId="77777777" w:rsidR="00AA37C3" w:rsidRPr="003D5EEA" w:rsidRDefault="00AA37C3" w:rsidP="00AA37C3">
      <w:pPr>
        <w:pStyle w:val="Caption"/>
      </w:pPr>
      <w:r>
        <w:t>Fonte: Desenvolvido pela autora</w:t>
      </w:r>
    </w:p>
    <w:p w14:paraId="180BCC37" w14:textId="77777777" w:rsidR="00E629B0" w:rsidRPr="007C4D8E" w:rsidRDefault="00D95CD0" w:rsidP="00402691">
      <w:pPr>
        <w:pStyle w:val="Heading1"/>
      </w:pPr>
      <w:r>
        <w:lastRenderedPageBreak/>
        <w:t>5</w:t>
      </w:r>
      <w:r w:rsidR="007C4D8E" w:rsidRPr="007C4D8E">
        <w:t xml:space="preserve"> </w:t>
      </w:r>
      <w:r w:rsidR="00E629B0" w:rsidRPr="007C4D8E">
        <w:t xml:space="preserve">CONCLUSÃO </w:t>
      </w:r>
    </w:p>
    <w:p w14:paraId="17A6109B" w14:textId="77777777" w:rsidR="00F94C2B" w:rsidRDefault="00F94C2B" w:rsidP="007C4D8E">
      <w:r>
        <w:t>E</w:t>
      </w:r>
      <w:r w:rsidR="00611624">
        <w:t>sse estudo de caso apresenta</w:t>
      </w:r>
      <w:r>
        <w:t xml:space="preserve"> uma proposta de fluxo de </w:t>
      </w:r>
      <w:r>
        <w:rPr>
          <w:i/>
        </w:rPr>
        <w:t xml:space="preserve">Quarterly Enhancement </w:t>
      </w:r>
      <w:r>
        <w:t xml:space="preserve">que </w:t>
      </w:r>
      <w:r w:rsidR="00611624">
        <w:t>tem</w:t>
      </w:r>
      <w:r>
        <w:t xml:space="preserve"> como objetivo atender as pequenas demandas e melhorias levantadas pela área de negócio que estão relacionadas aos serviços e sistemas que a área de tecnologia da informação </w:t>
      </w:r>
      <w:r w:rsidR="00611624">
        <w:t>executa n</w:t>
      </w:r>
      <w:r>
        <w:t>a empresa AGCO do Brasil.</w:t>
      </w:r>
    </w:p>
    <w:p w14:paraId="58D7CDBE" w14:textId="77777777" w:rsidR="006C66E2" w:rsidRPr="006C66E2" w:rsidRDefault="006C66E2" w:rsidP="00161416">
      <w:r>
        <w:t xml:space="preserve">O </w:t>
      </w:r>
      <w:r>
        <w:rPr>
          <w:i/>
        </w:rPr>
        <w:t>backlog</w:t>
      </w:r>
      <w:r>
        <w:t xml:space="preserve"> da área de tecnologia da informação vem recebendo mais demandas</w:t>
      </w:r>
      <w:r w:rsidR="00611624">
        <w:t xml:space="preserve"> com maior complexidade</w:t>
      </w:r>
      <w:r>
        <w:t>, pois o setor precisa manter a infraestrutura existente e desenvolver as necessidades levantadas pelo negócio</w:t>
      </w:r>
      <w:r w:rsidR="00161416">
        <w:t xml:space="preserve">. Devido a isso, a existência de um fluxo para atendimento de pequenas demandas é importante porque permite agregar valor ao negócio de forma mais rápida e melhorar </w:t>
      </w:r>
      <w:r w:rsidR="007D1B36">
        <w:t xml:space="preserve">o </w:t>
      </w:r>
      <w:r w:rsidR="00161416">
        <w:t>processo dentro da empresa.</w:t>
      </w:r>
    </w:p>
    <w:p w14:paraId="69FCDE25" w14:textId="77777777" w:rsidR="00F94C2B" w:rsidRDefault="00F94C2B" w:rsidP="006C66E2">
      <w:r>
        <w:t xml:space="preserve">O estudo demonstrou </w:t>
      </w:r>
      <w:r w:rsidR="006C66E2">
        <w:t>os principais pontos que deviam ser revistos, visando melhorar o processo e entregar itens que agreg</w:t>
      </w:r>
      <w:r w:rsidR="00611624">
        <w:t>am</w:t>
      </w:r>
      <w:r w:rsidR="006C66E2">
        <w:t xml:space="preserve"> valor ao negócio e tragam melhorias para a área de negócio como um todo e não apenas para um ou duas pessoas que realizam a atividade. Os principais pontos levantados foram os critérios de priorização, papeis e responsabilidades e comunicação.</w:t>
      </w:r>
    </w:p>
    <w:p w14:paraId="24E30F67" w14:textId="77777777" w:rsidR="00F740AE" w:rsidRDefault="00F740AE" w:rsidP="006C66E2">
      <w:r>
        <w:t>A quantidade de demandas que são solicitadas ao TI são maiores do que a quantidade atendida e entregue, devido a isso existe uma lista que precisa ser priorizada. Para isso é necessário que os critérios utilizados para a priorização estejam bem claros para toda a empresa, procurando selecionar itens que agreguem valor para o neg</w:t>
      </w:r>
      <w:r w:rsidR="00A539F6">
        <w:t>ócio. Para isso foi proposta uma matriz de priorização com critérios bem claros, onde cada um possui um peso específico.</w:t>
      </w:r>
    </w:p>
    <w:p w14:paraId="35D2B3B7" w14:textId="77777777" w:rsidR="007D1B36" w:rsidRDefault="00A539F6" w:rsidP="006C66E2">
      <w:r>
        <w:t xml:space="preserve">O envolvimento das áreas durante o desenvolvimento das solicitações é extremamente importante para garantir o sucesso da entrega. O grande problema é que as pessoas precisam dedicar-se no momento de passagem de informações e testes e acompanhar do início ao fim o processo, dedicando um tempo do seu dia e deixando suas atividades “principais” em segundo plano em alguns momentos. Para garantir o envolvimento do negócio são propostos papeis como </w:t>
      </w:r>
      <w:r w:rsidRPr="00A539F6">
        <w:rPr>
          <w:i/>
        </w:rPr>
        <w:t>Process</w:t>
      </w:r>
      <w:r>
        <w:t xml:space="preserve"> </w:t>
      </w:r>
      <w:r w:rsidRPr="00A539F6">
        <w:rPr>
          <w:i/>
        </w:rPr>
        <w:t>Owner</w:t>
      </w:r>
      <w:r>
        <w:t xml:space="preserve"> e usuário-chave que devem comunicar-se com os papeis de TI como </w:t>
      </w:r>
      <w:r w:rsidRPr="00A539F6">
        <w:rPr>
          <w:i/>
        </w:rPr>
        <w:t>IT</w:t>
      </w:r>
      <w:r>
        <w:t xml:space="preserve"> </w:t>
      </w:r>
      <w:r w:rsidRPr="00A539F6">
        <w:rPr>
          <w:i/>
        </w:rPr>
        <w:t>Business</w:t>
      </w:r>
      <w:r>
        <w:t xml:space="preserve"> </w:t>
      </w:r>
      <w:r w:rsidRPr="00A539F6">
        <w:rPr>
          <w:i/>
        </w:rPr>
        <w:t>Partner</w:t>
      </w:r>
      <w:r>
        <w:t>, gerente de projeto, analista e desenvolvedor.</w:t>
      </w:r>
    </w:p>
    <w:p w14:paraId="6F455064" w14:textId="77777777" w:rsidR="00A539F6" w:rsidRPr="008A4DEC" w:rsidRDefault="00A24A7C" w:rsidP="006C66E2">
      <w:pPr>
        <w:rPr>
          <w:lang w:val="en-US"/>
        </w:rPr>
      </w:pPr>
      <w:r>
        <w:t xml:space="preserve">A comunicação também é importante para o sucesso da entrega, pois as expectativas do setor devem estar de acordo com a solução que será entregue, contribuindo para a qualidade. Portanto, foram definidas cerimônias que devem </w:t>
      </w:r>
      <w:r>
        <w:lastRenderedPageBreak/>
        <w:t xml:space="preserve">ocorrer durante o processo de </w:t>
      </w:r>
      <w:r>
        <w:rPr>
          <w:i/>
        </w:rPr>
        <w:t>Quarterly Enhancement</w:t>
      </w:r>
      <w:r>
        <w:t xml:space="preserve">. </w:t>
      </w:r>
      <w:r w:rsidRPr="008A4DEC">
        <w:rPr>
          <w:lang w:val="en-US"/>
        </w:rPr>
        <w:t xml:space="preserve">São </w:t>
      </w:r>
      <w:proofErr w:type="spellStart"/>
      <w:r w:rsidRPr="008A4DEC">
        <w:rPr>
          <w:lang w:val="en-US"/>
        </w:rPr>
        <w:t>elas</w:t>
      </w:r>
      <w:proofErr w:type="spellEnd"/>
      <w:r w:rsidRPr="008A4DEC">
        <w:rPr>
          <w:lang w:val="en-US"/>
        </w:rPr>
        <w:t xml:space="preserve">: </w:t>
      </w:r>
      <w:proofErr w:type="spellStart"/>
      <w:r w:rsidRPr="008A4DEC">
        <w:rPr>
          <w:i/>
          <w:lang w:val="en-US"/>
        </w:rPr>
        <w:t>Priorization</w:t>
      </w:r>
      <w:proofErr w:type="spellEnd"/>
      <w:r w:rsidRPr="008A4DEC">
        <w:rPr>
          <w:i/>
          <w:lang w:val="en-US"/>
        </w:rPr>
        <w:t xml:space="preserve"> Meeting</w:t>
      </w:r>
      <w:r w:rsidRPr="008A4DEC">
        <w:rPr>
          <w:lang w:val="en-US"/>
        </w:rPr>
        <w:t xml:space="preserve">, </w:t>
      </w:r>
      <w:r w:rsidRPr="008A4DEC">
        <w:rPr>
          <w:i/>
          <w:lang w:val="en-US"/>
        </w:rPr>
        <w:t>Planning</w:t>
      </w:r>
      <w:r w:rsidRPr="008A4DEC">
        <w:rPr>
          <w:lang w:val="en-US"/>
        </w:rPr>
        <w:t xml:space="preserve">, </w:t>
      </w:r>
      <w:r w:rsidRPr="008A4DEC">
        <w:rPr>
          <w:i/>
          <w:lang w:val="en-US"/>
        </w:rPr>
        <w:t>Planning Report Meeting</w:t>
      </w:r>
      <w:r w:rsidRPr="008A4DEC">
        <w:rPr>
          <w:lang w:val="en-US"/>
        </w:rPr>
        <w:t xml:space="preserve"> </w:t>
      </w:r>
      <w:proofErr w:type="gramStart"/>
      <w:r w:rsidRPr="008A4DEC">
        <w:rPr>
          <w:lang w:val="en-US"/>
        </w:rPr>
        <w:t>e</w:t>
      </w:r>
      <w:proofErr w:type="gramEnd"/>
      <w:r w:rsidRPr="008A4DEC">
        <w:rPr>
          <w:lang w:val="en-US"/>
        </w:rPr>
        <w:t xml:space="preserve"> </w:t>
      </w:r>
      <w:r w:rsidRPr="008A4DEC">
        <w:rPr>
          <w:i/>
          <w:lang w:val="en-US"/>
        </w:rPr>
        <w:t>Weekly Meeting</w:t>
      </w:r>
      <w:r w:rsidRPr="008A4DEC">
        <w:rPr>
          <w:lang w:val="en-US"/>
        </w:rPr>
        <w:t>.</w:t>
      </w:r>
    </w:p>
    <w:p w14:paraId="5129EF28" w14:textId="77777777" w:rsidR="0039112E" w:rsidRDefault="00161416" w:rsidP="00A539F6">
      <w:r>
        <w:t xml:space="preserve">Com o objetivo de </w:t>
      </w:r>
      <w:r w:rsidR="00A24A7C">
        <w:t>aplicar</w:t>
      </w:r>
      <w:r>
        <w:t xml:space="preserve"> o que foi apresentado nesse trabalho, </w:t>
      </w:r>
      <w:r w:rsidR="00A24A7C">
        <w:t>apresenta-se</w:t>
      </w:r>
      <w:r>
        <w:t xml:space="preserve"> </w:t>
      </w:r>
      <w:r w:rsidR="00A24A7C">
        <w:t xml:space="preserve">um </w:t>
      </w:r>
      <w:r>
        <w:t xml:space="preserve">fluxo </w:t>
      </w:r>
      <w:r w:rsidR="00A24A7C">
        <w:t>para aplicação em</w:t>
      </w:r>
      <w:r>
        <w:t xml:space="preserve"> empresas que querem aproximar</w:t>
      </w:r>
      <w:r w:rsidR="00A24A7C">
        <w:t xml:space="preserve"> o setor de tecnologia da informação das demais </w:t>
      </w:r>
      <w:r>
        <w:t>área</w:t>
      </w:r>
      <w:r w:rsidR="00A24A7C">
        <w:t>s</w:t>
      </w:r>
      <w:r>
        <w:t xml:space="preserve"> e cada vez mais entregar itens de valor para a companhia. Consequentemente o setor passará a ser visto como um parceiro das área</w:t>
      </w:r>
      <w:r w:rsidR="00611624">
        <w:t>s</w:t>
      </w:r>
      <w:r>
        <w:t xml:space="preserve"> e não apenas um prestador de serviço, o que vai de encontro com o objetivo dos CIOs de acordo com a revista </w:t>
      </w:r>
      <w:r>
        <w:rPr>
          <w:rFonts w:cs="Arial"/>
        </w:rPr>
        <w:t>CIO Magazine/IDG Research Services (2015).</w:t>
      </w:r>
    </w:p>
    <w:p w14:paraId="50C8C1D9" w14:textId="77777777" w:rsidR="00A539F6" w:rsidRDefault="00A539F6" w:rsidP="00A539F6"/>
    <w:p w14:paraId="40C18663" w14:textId="77777777" w:rsidR="00E629B0" w:rsidRDefault="008243B9" w:rsidP="008243B9">
      <w:pPr>
        <w:ind w:firstLine="0"/>
        <w:jc w:val="center"/>
        <w:rPr>
          <w:b/>
        </w:rPr>
      </w:pPr>
      <w:r w:rsidRPr="008243B9">
        <w:rPr>
          <w:b/>
        </w:rPr>
        <w:t>REFERÊNCIAS</w:t>
      </w:r>
    </w:p>
    <w:p w14:paraId="5B4D54A9" w14:textId="77777777" w:rsidR="00BF030A" w:rsidRDefault="00BF030A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>
        <w:rPr>
          <w:rFonts w:cs="Arial"/>
        </w:rPr>
        <w:t xml:space="preserve">AGCO. </w:t>
      </w:r>
      <w:r w:rsidR="009151B5">
        <w:rPr>
          <w:rFonts w:cs="Arial"/>
          <w:b/>
        </w:rPr>
        <w:t xml:space="preserve">Sobre a </w:t>
      </w:r>
      <w:r w:rsidR="009151B5" w:rsidRPr="009151B5">
        <w:rPr>
          <w:rFonts w:cs="Arial"/>
          <w:b/>
        </w:rPr>
        <w:t>AGCO</w:t>
      </w:r>
      <w:r w:rsidR="009151B5">
        <w:rPr>
          <w:rFonts w:cs="Arial"/>
        </w:rPr>
        <w:t>. Disponível em: &lt;</w:t>
      </w:r>
      <w:r w:rsidR="009151B5" w:rsidRPr="009151B5">
        <w:rPr>
          <w:rFonts w:cs="Arial"/>
        </w:rPr>
        <w:t>http://www.agco.com.br/empresa/sobre_agco.aspx</w:t>
      </w:r>
      <w:r w:rsidR="009151B5">
        <w:rPr>
          <w:rFonts w:cs="Arial"/>
        </w:rPr>
        <w:t>&gt;. Acessado em: 16 de out. 2015.</w:t>
      </w:r>
    </w:p>
    <w:p w14:paraId="40B5C949" w14:textId="77777777" w:rsidR="004B1A54" w:rsidRPr="00C1265D" w:rsidRDefault="004B1A54" w:rsidP="00674129">
      <w:pPr>
        <w:pStyle w:val="TCC-RefBibliogrficas"/>
        <w:spacing w:before="0" w:after="240" w:line="240" w:lineRule="auto"/>
        <w:jc w:val="left"/>
        <w:rPr>
          <w:rFonts w:cs="Arial"/>
          <w:lang w:val="en-US"/>
        </w:rPr>
      </w:pPr>
      <w:r w:rsidRPr="00AE18FC">
        <w:rPr>
          <w:rFonts w:cs="Arial"/>
        </w:rPr>
        <w:t xml:space="preserve">AGILLE ALLIANCE. </w:t>
      </w:r>
      <w:r w:rsidRPr="00AE18FC">
        <w:rPr>
          <w:rFonts w:cs="Arial"/>
          <w:b/>
        </w:rPr>
        <w:t>Manifesto for agile software development</w:t>
      </w:r>
      <w:r w:rsidRPr="00AE18FC">
        <w:rPr>
          <w:rFonts w:cs="Arial"/>
        </w:rPr>
        <w:t xml:space="preserve">. </w:t>
      </w:r>
      <w:r w:rsidRPr="00BA1485">
        <w:rPr>
          <w:rFonts w:cs="Arial"/>
        </w:rPr>
        <w:t xml:space="preserve">Disponível em &lt;http://www.agilemanifesto.org&gt;.  </w:t>
      </w:r>
      <w:proofErr w:type="spellStart"/>
      <w:r w:rsidRPr="00C1265D">
        <w:rPr>
          <w:rFonts w:cs="Arial"/>
          <w:lang w:val="en-US"/>
        </w:rPr>
        <w:t>Acessado</w:t>
      </w:r>
      <w:proofErr w:type="spellEnd"/>
      <w:r w:rsidRPr="00C1265D">
        <w:rPr>
          <w:rFonts w:cs="Arial"/>
          <w:lang w:val="en-US"/>
        </w:rPr>
        <w:t xml:space="preserve"> </w:t>
      </w:r>
      <w:proofErr w:type="spellStart"/>
      <w:r w:rsidRPr="00C1265D">
        <w:rPr>
          <w:rFonts w:cs="Arial"/>
          <w:lang w:val="en-US"/>
        </w:rPr>
        <w:t>em</w:t>
      </w:r>
      <w:proofErr w:type="spellEnd"/>
      <w:r w:rsidRPr="00C1265D">
        <w:rPr>
          <w:rFonts w:cs="Arial"/>
          <w:lang w:val="en-US"/>
        </w:rPr>
        <w:t xml:space="preserve">: 06 de </w:t>
      </w:r>
      <w:proofErr w:type="spellStart"/>
      <w:r w:rsidRPr="00C1265D">
        <w:rPr>
          <w:rFonts w:cs="Arial"/>
          <w:lang w:val="en-US"/>
        </w:rPr>
        <w:t>mai</w:t>
      </w:r>
      <w:proofErr w:type="spellEnd"/>
      <w:r w:rsidRPr="00C1265D">
        <w:rPr>
          <w:rFonts w:cs="Arial"/>
          <w:lang w:val="en-US"/>
        </w:rPr>
        <w:t>. 2015.</w:t>
      </w:r>
    </w:p>
    <w:p w14:paraId="18F7D2F5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C1265D">
        <w:rPr>
          <w:rFonts w:cs="Arial"/>
          <w:lang w:val="en-US"/>
        </w:rPr>
        <w:t xml:space="preserve">BEGLEY, Charlene. </w:t>
      </w:r>
      <w:r w:rsidRPr="00C1265D">
        <w:rPr>
          <w:rFonts w:cs="Arial"/>
          <w:b/>
          <w:lang w:val="en-US"/>
        </w:rPr>
        <w:t>CIOs</w:t>
      </w:r>
      <w:r w:rsidRPr="00C1265D">
        <w:rPr>
          <w:rFonts w:cs="Arial"/>
          <w:lang w:val="en-US"/>
        </w:rPr>
        <w:t xml:space="preserve">: Try these simple tasks to better align IT to the business. </w:t>
      </w:r>
      <w:r>
        <w:rPr>
          <w:rFonts w:cs="Arial"/>
        </w:rPr>
        <w:t>Disponível em</w:t>
      </w:r>
      <w:r w:rsidRPr="00BF5240">
        <w:rPr>
          <w:rFonts w:cs="Arial"/>
        </w:rPr>
        <w:t xml:space="preserve"> </w:t>
      </w:r>
      <w:r>
        <w:rPr>
          <w:rFonts w:cs="Arial"/>
        </w:rPr>
        <w:t>&lt;</w:t>
      </w:r>
      <w:hyperlink r:id="rId20" w:history="1">
        <w:r w:rsidRPr="00BF5240">
          <w:rPr>
            <w:rFonts w:cs="Arial"/>
          </w:rPr>
          <w:t>https://enterprisersproject.com/article/2015/2/cios-try-these-simple-tasks-better-align-it-business</w:t>
        </w:r>
      </w:hyperlink>
      <w:r>
        <w:rPr>
          <w:rFonts w:cs="Arial"/>
        </w:rPr>
        <w:t>&gt;</w:t>
      </w:r>
      <w:r w:rsidRPr="00BF5240">
        <w:rPr>
          <w:rFonts w:cs="Arial"/>
        </w:rPr>
        <w:t>. Acessado em: 18 de mar. 2015</w:t>
      </w:r>
    </w:p>
    <w:p w14:paraId="7664C7E2" w14:textId="77777777" w:rsidR="004B1A54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132D6E">
        <w:rPr>
          <w:rFonts w:cs="Arial"/>
        </w:rPr>
        <w:t xml:space="preserve">CIO Magazine/IDG Research Services. </w:t>
      </w:r>
      <w:r w:rsidRPr="00132D6E">
        <w:rPr>
          <w:rFonts w:cs="Arial"/>
          <w:b/>
        </w:rPr>
        <w:t>CIOs at a Technology and Cultural Crossroads</w:t>
      </w:r>
      <w:r w:rsidRPr="00132D6E">
        <w:rPr>
          <w:rFonts w:cs="Arial"/>
        </w:rPr>
        <w:t xml:space="preserve">. </w:t>
      </w:r>
      <w:r>
        <w:rPr>
          <w:rFonts w:cs="Arial"/>
        </w:rPr>
        <w:t>Disponível em</w:t>
      </w:r>
      <w:r w:rsidRPr="00BF5240">
        <w:rPr>
          <w:rFonts w:cs="Arial"/>
        </w:rPr>
        <w:t xml:space="preserve"> </w:t>
      </w:r>
      <w:r>
        <w:rPr>
          <w:rFonts w:cs="Arial"/>
        </w:rPr>
        <w:t>&lt;</w:t>
      </w:r>
      <w:hyperlink r:id="rId21" w:history="1">
        <w:r w:rsidRPr="00BF5240">
          <w:rPr>
            <w:rFonts w:cs="Arial"/>
          </w:rPr>
          <w:t>https://enterprisersproject.com/cio-report</w:t>
        </w:r>
      </w:hyperlink>
      <w:r>
        <w:rPr>
          <w:rFonts w:cs="Arial"/>
        </w:rPr>
        <w:t>&gt;</w:t>
      </w:r>
      <w:r w:rsidRPr="00BF5240">
        <w:rPr>
          <w:rFonts w:cs="Arial"/>
        </w:rPr>
        <w:t>. Acessado em: 18 de mar. 2015</w:t>
      </w:r>
    </w:p>
    <w:p w14:paraId="135522DD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A53D41">
        <w:rPr>
          <w:rFonts w:cs="Arial"/>
        </w:rPr>
        <w:t>GIL, Antonio Carlos.</w:t>
      </w:r>
      <w:r w:rsidRPr="00A53D41">
        <w:t> </w:t>
      </w:r>
      <w:r w:rsidRPr="00A53D41">
        <w:rPr>
          <w:rFonts w:cs="Arial"/>
          <w:b/>
        </w:rPr>
        <w:t>Como elaborar projetos de pesquisa</w:t>
      </w:r>
      <w:r w:rsidRPr="00A53D41">
        <w:rPr>
          <w:rFonts w:cs="Arial"/>
        </w:rPr>
        <w:t>.</w:t>
      </w:r>
      <w:r w:rsidRPr="00A53D41">
        <w:t> </w:t>
      </w:r>
      <w:r w:rsidRPr="00A53D41">
        <w:rPr>
          <w:rFonts w:cs="Arial"/>
        </w:rPr>
        <w:t>5. ed. São Paulo: Atlas, 2010.</w:t>
      </w:r>
      <w:r>
        <w:rPr>
          <w:rFonts w:cs="Arial"/>
        </w:rPr>
        <w:t xml:space="preserve"> Livro eletrônico</w:t>
      </w:r>
    </w:p>
    <w:p w14:paraId="44273234" w14:textId="77777777" w:rsidR="004B1A54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132D6E">
        <w:rPr>
          <w:rFonts w:cs="Arial"/>
          <w:lang w:val="en-US"/>
        </w:rPr>
        <w:t xml:space="preserve">International Scrum Institute. </w:t>
      </w:r>
      <w:r w:rsidRPr="00132D6E">
        <w:rPr>
          <w:rFonts w:cs="Arial"/>
          <w:b/>
          <w:lang w:val="en-US"/>
        </w:rPr>
        <w:t xml:space="preserve">Sprint Burndown Reports / </w:t>
      </w:r>
      <w:r w:rsidRPr="00132D6E">
        <w:rPr>
          <w:rFonts w:cs="Arial"/>
          <w:lang w:val="en-US"/>
        </w:rPr>
        <w:t xml:space="preserve">Charts. </w:t>
      </w:r>
      <w:r w:rsidRPr="00C1265D">
        <w:rPr>
          <w:rFonts w:cs="Arial"/>
        </w:rPr>
        <w:t xml:space="preserve">Disponível em &lt;http://www.scrum-institute.org/Sprint_Burndown_Reports.php&gt;. </w:t>
      </w:r>
      <w:r w:rsidRPr="00961D12">
        <w:rPr>
          <w:rFonts w:cs="Arial"/>
        </w:rPr>
        <w:t>Acessado em</w:t>
      </w:r>
      <w:r>
        <w:rPr>
          <w:rFonts w:cs="Arial"/>
        </w:rPr>
        <w:t>:</w:t>
      </w:r>
      <w:r w:rsidRPr="00961D12">
        <w:rPr>
          <w:rFonts w:cs="Arial"/>
        </w:rPr>
        <w:t xml:space="preserve"> 14 de jun. de 2015.</w:t>
      </w:r>
    </w:p>
    <w:p w14:paraId="2EBDDE64" w14:textId="77777777" w:rsidR="004B1A54" w:rsidRPr="00132D6E" w:rsidRDefault="004B1A54" w:rsidP="00674129">
      <w:pPr>
        <w:pStyle w:val="TCC-RefBibliogrficas"/>
        <w:spacing w:before="0" w:after="240" w:line="240" w:lineRule="auto"/>
        <w:jc w:val="left"/>
        <w:rPr>
          <w:rFonts w:cs="Arial"/>
          <w:lang w:val="en-US"/>
        </w:rPr>
      </w:pPr>
      <w:r w:rsidRPr="00BF5240">
        <w:rPr>
          <w:rFonts w:cs="Arial"/>
        </w:rPr>
        <w:t>KERZNER, Harold. </w:t>
      </w:r>
      <w:r w:rsidRPr="00BF5240">
        <w:rPr>
          <w:rFonts w:cs="Arial"/>
          <w:b/>
        </w:rPr>
        <w:t>Gestão de projetos</w:t>
      </w:r>
      <w:r w:rsidRPr="00BF5240">
        <w:rPr>
          <w:rFonts w:cs="Arial"/>
        </w:rPr>
        <w:t>: as melhores práticas. </w:t>
      </w:r>
      <w:r w:rsidRPr="00132D6E">
        <w:rPr>
          <w:rFonts w:cs="Arial"/>
          <w:lang w:val="en-US"/>
        </w:rPr>
        <w:t>2. ed. Porto Alegre: Bookman, 2006</w:t>
      </w:r>
    </w:p>
    <w:p w14:paraId="45097294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8A4DEC">
        <w:rPr>
          <w:rFonts w:cs="Arial"/>
          <w:lang w:val="en-US"/>
        </w:rPr>
        <w:t xml:space="preserve">LARMAN, Craig. </w:t>
      </w:r>
      <w:r w:rsidRPr="00C1265D">
        <w:rPr>
          <w:rFonts w:cs="Arial"/>
          <w:b/>
          <w:lang w:val="en-US"/>
        </w:rPr>
        <w:t>Agile and iterative development</w:t>
      </w:r>
      <w:r w:rsidRPr="00C1265D">
        <w:rPr>
          <w:rFonts w:cs="Arial"/>
          <w:lang w:val="en-US"/>
        </w:rPr>
        <w:t xml:space="preserve">: a manager’s </w:t>
      </w:r>
      <w:proofErr w:type="spellStart"/>
      <w:r w:rsidRPr="00C1265D">
        <w:rPr>
          <w:rFonts w:cs="Arial"/>
          <w:lang w:val="en-US"/>
        </w:rPr>
        <w:t>gruide</w:t>
      </w:r>
      <w:proofErr w:type="spellEnd"/>
      <w:r w:rsidRPr="00C1265D">
        <w:rPr>
          <w:rFonts w:cs="Arial"/>
          <w:lang w:val="en-US"/>
        </w:rPr>
        <w:t xml:space="preserve">. </w:t>
      </w:r>
      <w:r w:rsidRPr="00BF5240">
        <w:rPr>
          <w:rFonts w:cs="Arial"/>
        </w:rPr>
        <w:t>1. ed. Boston: Addison Wesley, 2004.</w:t>
      </w:r>
    </w:p>
    <w:p w14:paraId="167D5FD9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>LAURINDO, Fernando José Barbin. </w:t>
      </w:r>
      <w:r w:rsidRPr="00BF5240">
        <w:rPr>
          <w:rFonts w:cs="Arial"/>
          <w:b/>
        </w:rPr>
        <w:t>Tecnologia da informação</w:t>
      </w:r>
      <w:r w:rsidRPr="00BF5240">
        <w:rPr>
          <w:rFonts w:cs="Arial"/>
        </w:rPr>
        <w:t>: planejamento e gestão de estratégias. 1. ed. São Paulo: Atlas, 2008.</w:t>
      </w:r>
    </w:p>
    <w:p w14:paraId="62D2D7A1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>MAXIMIANO, Antonio Cesar Amaru. </w:t>
      </w:r>
      <w:r w:rsidRPr="00BF5240">
        <w:rPr>
          <w:rFonts w:cs="Arial"/>
          <w:b/>
        </w:rPr>
        <w:t>Administração de projetos</w:t>
      </w:r>
      <w:r w:rsidRPr="00BF5240">
        <w:rPr>
          <w:rFonts w:cs="Arial"/>
        </w:rPr>
        <w:t>: como transformar idéias em resultados. 5. ed. São Paulo: Atlas, 2014</w:t>
      </w:r>
    </w:p>
    <w:p w14:paraId="4DA7267C" w14:textId="77777777" w:rsidR="004B1A54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FF026F">
        <w:rPr>
          <w:rFonts w:cs="Arial"/>
        </w:rPr>
        <w:t>OTT, Ernani.</w:t>
      </w:r>
      <w:r w:rsidRPr="00FF026F">
        <w:t> </w:t>
      </w:r>
      <w:r w:rsidRPr="00FF026F">
        <w:rPr>
          <w:rFonts w:cs="Arial"/>
          <w:b/>
        </w:rPr>
        <w:t>Técnicas de pesquisa em contabilidade</w:t>
      </w:r>
      <w:r w:rsidRPr="00FF026F">
        <w:rPr>
          <w:rFonts w:cs="Arial"/>
        </w:rPr>
        <w:t>.</w:t>
      </w:r>
      <w:r w:rsidRPr="00FF026F">
        <w:t> </w:t>
      </w:r>
      <w:r w:rsidRPr="00FF026F">
        <w:rPr>
          <w:rFonts w:cs="Arial"/>
        </w:rPr>
        <w:t>São Leopoldo: Ed. UNISINOS, 2012.</w:t>
      </w:r>
    </w:p>
    <w:p w14:paraId="207C4B93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132D6E">
        <w:rPr>
          <w:rFonts w:cs="Arial"/>
        </w:rPr>
        <w:lastRenderedPageBreak/>
        <w:t>PETERS, James F.; PEDRICZ, Witold. </w:t>
      </w:r>
      <w:r w:rsidRPr="00BF5240">
        <w:rPr>
          <w:rFonts w:cs="Arial"/>
          <w:b/>
        </w:rPr>
        <w:t>Engenharia de software</w:t>
      </w:r>
      <w:r w:rsidRPr="00BF5240">
        <w:rPr>
          <w:rFonts w:cs="Arial"/>
        </w:rPr>
        <w:t>: teoria e prática. Rio de Janeiro: Campus, 2001.</w:t>
      </w:r>
    </w:p>
    <w:p w14:paraId="5B6C08CA" w14:textId="77777777" w:rsidR="004B1A54" w:rsidRPr="004B1A54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>
        <w:rPr>
          <w:rFonts w:cs="Arial"/>
        </w:rPr>
        <w:t xml:space="preserve">Poder Judiciário Estado do Rio de Janeiro. </w:t>
      </w:r>
      <w:r>
        <w:rPr>
          <w:rFonts w:cs="Arial"/>
          <w:b/>
        </w:rPr>
        <w:t>Matriz de Priorização de Projetos</w:t>
      </w:r>
      <w:r>
        <w:rPr>
          <w:rFonts w:cs="Arial"/>
        </w:rPr>
        <w:t>. Disponível em &lt;</w:t>
      </w:r>
      <w:r w:rsidRPr="004B1A54">
        <w:t xml:space="preserve"> </w:t>
      </w:r>
      <w:r w:rsidRPr="004B1A54">
        <w:rPr>
          <w:rFonts w:cs="Arial"/>
        </w:rPr>
        <w:t>http://www.tjrj.jus.br/documents/10136/1356677/matriz-priori-projetos.pdf</w:t>
      </w:r>
      <w:r>
        <w:rPr>
          <w:rFonts w:cs="Arial"/>
        </w:rPr>
        <w:t>&gt;. Acessado em: 16 de out. de 2015.</w:t>
      </w:r>
    </w:p>
    <w:p w14:paraId="5A9A04AC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 xml:space="preserve">PRESSMAN, Roges S. </w:t>
      </w:r>
      <w:r w:rsidRPr="00BF5240">
        <w:rPr>
          <w:rFonts w:cs="Arial"/>
          <w:b/>
        </w:rPr>
        <w:t>Engenharia de software</w:t>
      </w:r>
      <w:r w:rsidRPr="00BF5240">
        <w:rPr>
          <w:rFonts w:cs="Arial"/>
        </w:rPr>
        <w:t>: uma abordagem profissional. 7. ed. Porto Alegre : Artmed, 2010. Livro Eletrônico.</w:t>
      </w:r>
    </w:p>
    <w:p w14:paraId="61B22BC6" w14:textId="77777777" w:rsidR="004B1A54" w:rsidRPr="00561D2F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>
        <w:rPr>
          <w:rFonts w:cs="Arial"/>
        </w:rPr>
        <w:t xml:space="preserve">PRODANOV, Cleber C.; FREITAS, Ernani C. </w:t>
      </w:r>
      <w:r>
        <w:rPr>
          <w:rFonts w:cs="Arial"/>
          <w:b/>
        </w:rPr>
        <w:t>Metodologia do Trabalho Científico:</w:t>
      </w:r>
      <w:r>
        <w:rPr>
          <w:rFonts w:cs="Arial"/>
        </w:rPr>
        <w:t xml:space="preserve"> Métodos e Técnicas de Pesquisa e do Trabalho Acadêmico. 2. ed. Novo Hamburgo: Ed. Feevale, 2013.</w:t>
      </w:r>
    </w:p>
    <w:p w14:paraId="0B463D59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>PROJECT MANAGEMENT INSTITUTE. </w:t>
      </w:r>
      <w:r w:rsidRPr="00BF5240">
        <w:rPr>
          <w:rFonts w:cs="Arial"/>
          <w:b/>
        </w:rPr>
        <w:t>Um guia do conhecimento em gerenciamento de projetos</w:t>
      </w:r>
      <w:r w:rsidRPr="00BF5240">
        <w:rPr>
          <w:rFonts w:cs="Arial"/>
        </w:rPr>
        <w:t xml:space="preserve"> (guia PMBOK). 5. ed. São Paulo: Saraiva, c2013</w:t>
      </w:r>
    </w:p>
    <w:p w14:paraId="20AC40D2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8A4DEC">
        <w:rPr>
          <w:rFonts w:cs="Arial"/>
          <w:lang w:val="it-IT"/>
        </w:rPr>
        <w:t>SAMPIERI, R. H.; COLLADO, C. F.; LUCIO, P. B..</w:t>
      </w:r>
      <w:r w:rsidRPr="008A4DEC">
        <w:rPr>
          <w:lang w:val="it-IT"/>
        </w:rPr>
        <w:t> </w:t>
      </w:r>
      <w:r w:rsidRPr="00A53D41">
        <w:rPr>
          <w:rFonts w:cs="Arial"/>
          <w:b/>
        </w:rPr>
        <w:t>Metodologia de pesquisa</w:t>
      </w:r>
      <w:r w:rsidRPr="00A53D41">
        <w:rPr>
          <w:rFonts w:cs="Arial"/>
        </w:rPr>
        <w:t>.</w:t>
      </w:r>
      <w:r w:rsidRPr="00A53D41">
        <w:t> </w:t>
      </w:r>
      <w:r w:rsidRPr="00A53D41">
        <w:rPr>
          <w:rFonts w:cs="Arial"/>
        </w:rPr>
        <w:t>3. ed. São Paulo: McGraw-Hill, 2006.</w:t>
      </w:r>
    </w:p>
    <w:p w14:paraId="0B3F88B1" w14:textId="77777777" w:rsidR="004B1A54" w:rsidRPr="00BF5240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>SBROCCO, José Henrique Teixeira de Carvalho; MACEDO, Paulo César de. </w:t>
      </w:r>
      <w:r w:rsidRPr="00BF5240">
        <w:rPr>
          <w:rFonts w:cs="Arial"/>
          <w:b/>
        </w:rPr>
        <w:t>Metodologias ágeis</w:t>
      </w:r>
      <w:r w:rsidRPr="00BF5240">
        <w:rPr>
          <w:rFonts w:cs="Arial"/>
        </w:rPr>
        <w:t>: engenharia de software sob medida. 1. ed. São Paulo: Érica, 2012.</w:t>
      </w:r>
    </w:p>
    <w:p w14:paraId="1F6B9DF5" w14:textId="77777777" w:rsidR="004B1A54" w:rsidRPr="00AE18FC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AE18FC">
        <w:rPr>
          <w:rFonts w:cs="Arial"/>
        </w:rPr>
        <w:t>SOMMERVILLE, Ian. </w:t>
      </w:r>
      <w:r w:rsidRPr="00AE18FC">
        <w:rPr>
          <w:rFonts w:cs="Arial"/>
          <w:b/>
        </w:rPr>
        <w:t>Engenharia de Software</w:t>
      </w:r>
      <w:r w:rsidRPr="00AE18FC">
        <w:rPr>
          <w:rFonts w:cs="Arial"/>
        </w:rPr>
        <w:t>. 9. ed. São Paulo: Pearson, 2011</w:t>
      </w:r>
    </w:p>
    <w:p w14:paraId="7E97878F" w14:textId="77777777" w:rsidR="004B1A54" w:rsidRDefault="004B1A54" w:rsidP="00674129">
      <w:pPr>
        <w:pStyle w:val="TCC-RefBibliogrficas"/>
        <w:spacing w:before="0" w:after="240" w:line="240" w:lineRule="auto"/>
        <w:jc w:val="left"/>
        <w:rPr>
          <w:rFonts w:cs="Arial"/>
        </w:rPr>
      </w:pPr>
      <w:r w:rsidRPr="00BF5240">
        <w:rPr>
          <w:rFonts w:cs="Arial"/>
        </w:rPr>
        <w:t xml:space="preserve">VIEIRA, E. </w:t>
      </w:r>
      <w:r w:rsidRPr="00BF5240">
        <w:rPr>
          <w:rFonts w:cs="Arial"/>
          <w:b/>
        </w:rPr>
        <w:t>Gerenciando Projetos na Era de Grandes Mudanças</w:t>
      </w:r>
      <w:r w:rsidRPr="00BF5240">
        <w:rPr>
          <w:rFonts w:cs="Arial"/>
        </w:rPr>
        <w:t xml:space="preserve"> – Uma Breve Abordagem do Panorama Atual. PMI Journal – PMI – RS 3, p. 7-16, 2002.</w:t>
      </w:r>
    </w:p>
    <w:p w14:paraId="163864B3" w14:textId="77777777" w:rsidR="004B1A54" w:rsidRDefault="004B1A54" w:rsidP="00674129">
      <w:pPr>
        <w:rPr>
          <w:rFonts w:cs="Arial"/>
        </w:rPr>
      </w:pPr>
      <w:r w:rsidRPr="00996A76">
        <w:rPr>
          <w:rFonts w:cs="Arial"/>
        </w:rPr>
        <w:t>YIN, Robert K.</w:t>
      </w:r>
      <w:r w:rsidRPr="00996A76">
        <w:t> </w:t>
      </w:r>
      <w:r w:rsidRPr="00996A76">
        <w:rPr>
          <w:rFonts w:cs="Arial"/>
          <w:b/>
        </w:rPr>
        <w:t>Estudo de caso</w:t>
      </w:r>
      <w:r w:rsidRPr="00996A76">
        <w:rPr>
          <w:rFonts w:cs="Arial"/>
        </w:rPr>
        <w:t>:</w:t>
      </w:r>
      <w:r w:rsidRPr="00996A76">
        <w:t> </w:t>
      </w:r>
      <w:r w:rsidRPr="00996A76">
        <w:rPr>
          <w:rFonts w:cs="Arial"/>
        </w:rPr>
        <w:t>planejamento e métodos.</w:t>
      </w:r>
      <w:r w:rsidRPr="00996A76">
        <w:t> </w:t>
      </w:r>
      <w:r w:rsidRPr="00996A76">
        <w:rPr>
          <w:rFonts w:cs="Arial"/>
        </w:rPr>
        <w:t>4. ed. Porto Alegre: Bookman, 2010.</w:t>
      </w:r>
    </w:p>
    <w:p w14:paraId="0C7BE24D" w14:textId="77777777" w:rsidR="004B1A54" w:rsidRDefault="004B1A54" w:rsidP="00674129"/>
    <w:p w14:paraId="07A54B17" w14:textId="77777777" w:rsidR="00790EF8" w:rsidRDefault="00790EF8" w:rsidP="007C4D8E"/>
    <w:sectPr w:rsidR="00790EF8" w:rsidSect="0035028D">
      <w:headerReference w:type="default" r:id="rId22"/>
      <w:pgSz w:w="11907" w:h="16840" w:code="9"/>
      <w:pgMar w:top="1701" w:right="1134" w:bottom="1134" w:left="1701" w:header="1134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Luis Felipe" w:date="2018-03-09T20:25:00Z" w:initials="LF">
    <w:p w14:paraId="460991BF" w14:textId="77777777" w:rsidR="006F4BF4" w:rsidRDefault="006F4BF4">
      <w:pPr>
        <w:pStyle w:val="CommentText"/>
      </w:pPr>
      <w:r>
        <w:rPr>
          <w:rStyle w:val="CommentReference"/>
        </w:rPr>
        <w:annotationRef/>
      </w:r>
      <w:r>
        <w:t>Reescrever este paragrafo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0991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0991BF" w16cid:durableId="1E4D6C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C6F9B8" w14:textId="77777777" w:rsidR="00C75CB6" w:rsidRDefault="00C75CB6">
      <w:r>
        <w:separator/>
      </w:r>
    </w:p>
  </w:endnote>
  <w:endnote w:type="continuationSeparator" w:id="0">
    <w:p w14:paraId="3A019562" w14:textId="77777777" w:rsidR="00C75CB6" w:rsidRDefault="00C75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ttaw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XQJRTB+Agenda-Light">
    <w:altName w:val="Agend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enSymbol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tarSymbol">
    <w:altName w:val="Arial Unicode MS"/>
    <w:charset w:val="00"/>
    <w:family w:val="auto"/>
    <w:pitch w:val="default"/>
    <w:sig w:usb0="00000003" w:usb1="08070000" w:usb2="00000010" w:usb3="00000000" w:csb0="00020001" w:csb1="00000000"/>
  </w:font>
  <w:font w:name="Libre Semi Serif SSi">
    <w:altName w:val="Times New Roman"/>
    <w:charset w:val="00"/>
    <w:family w:val="roman"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MRBZP+Agenda-Bold">
    <w:altName w:val="Agend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vice Font 10cpi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nivers 55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nivers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illSans">
    <w:altName w:val="Gill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LABDE+Arial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9C6A0" w14:textId="77777777" w:rsidR="008C78C8" w:rsidRPr="00EF5707" w:rsidRDefault="008C78C8" w:rsidP="000C4566">
    <w:pPr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15003" w14:textId="77777777" w:rsidR="00C75CB6" w:rsidRDefault="00C75CB6" w:rsidP="00FF50CE">
      <w:pPr>
        <w:spacing w:line="240" w:lineRule="auto"/>
        <w:ind w:firstLine="0"/>
        <w:jc w:val="left"/>
      </w:pPr>
      <w:r>
        <w:separator/>
      </w:r>
    </w:p>
  </w:footnote>
  <w:footnote w:type="continuationSeparator" w:id="0">
    <w:p w14:paraId="7F6B5E7D" w14:textId="77777777" w:rsidR="00C75CB6" w:rsidRDefault="00C75CB6">
      <w:r>
        <w:continuationSeparator/>
      </w:r>
    </w:p>
  </w:footnote>
  <w:footnote w:id="1">
    <w:p w14:paraId="7DFB8F8A" w14:textId="4AA9FD5A" w:rsidR="00F77A05" w:rsidRDefault="00F77A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E1FC4">
        <w:t xml:space="preserve">Graduando em </w:t>
      </w:r>
      <w:r w:rsidR="00104AE0">
        <w:t>Análise e Desenvolvimento de Sistemas (FSG)</w:t>
      </w:r>
      <w:bookmarkStart w:id="4" w:name="_GoBack"/>
      <w:bookmarkEnd w:id="4"/>
    </w:p>
  </w:footnote>
  <w:footnote w:id="2">
    <w:p w14:paraId="36BE993E" w14:textId="7A625F8F" w:rsidR="00EE1FC4" w:rsidRDefault="00EE1F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Mestre em </w:t>
      </w:r>
      <w:r w:rsidR="00104AE0">
        <w:t>Administração de Empresas (UNISINOS)</w:t>
      </w:r>
    </w:p>
  </w:footnote>
  <w:footnote w:id="3">
    <w:p w14:paraId="4909BFF5" w14:textId="77777777" w:rsidR="008C78C8" w:rsidRPr="00C51B8B" w:rsidRDefault="008C78C8" w:rsidP="000920E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Feedback: palavra que significa retorno.</w:t>
      </w:r>
    </w:p>
  </w:footnote>
  <w:footnote w:id="4">
    <w:p w14:paraId="1615EB14" w14:textId="77777777" w:rsidR="008C78C8" w:rsidRPr="00434C6C" w:rsidRDefault="008C78C8" w:rsidP="0088714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Baseline: é uma linha de base que serve como guia do que foi planejado já com todas ou a maioria dos atributos estabelecidos e aprovados. (Fonte: Tecnodic.com. </w:t>
      </w:r>
      <w:r>
        <w:rPr>
          <w:b/>
        </w:rPr>
        <w:t>Baseline - linha de base</w:t>
      </w:r>
      <w:r>
        <w:t>. Disponível em &lt;</w:t>
      </w:r>
      <w:r w:rsidRPr="00376DE0">
        <w:t>http://www.tecnodic.com/b/baseline-linha-de-base/</w:t>
      </w:r>
      <w:r>
        <w:t>&gt;. Acessado em: 14 de jun. de 2015)</w:t>
      </w:r>
    </w:p>
  </w:footnote>
  <w:footnote w:id="5">
    <w:p w14:paraId="61E82645" w14:textId="77777777" w:rsidR="008C78C8" w:rsidRPr="00596D1F" w:rsidRDefault="008C78C8" w:rsidP="00FC04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Releases: é a liberação de um pacote de artefatos que foram desenvolvidos e que estão prontos para serem utilizados.</w:t>
      </w:r>
    </w:p>
  </w:footnote>
  <w:footnote w:id="6">
    <w:p w14:paraId="22111443" w14:textId="77777777" w:rsidR="008C78C8" w:rsidRPr="003B427E" w:rsidRDefault="008C78C8" w:rsidP="00FC04B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Fibonacci: </w:t>
      </w:r>
      <w:r w:rsidRPr="00961D12">
        <w:t>Essa sequência tem uma lei de formação simples: cada elemento, a partir do terceiro, é obtido somando-se os dois anteriores</w:t>
      </w:r>
      <w:r>
        <w:t xml:space="preserve">: 1, 2, 3, 5, 8 e assim por diante (Info Escola. </w:t>
      </w:r>
      <w:r>
        <w:rPr>
          <w:b/>
        </w:rPr>
        <w:t xml:space="preserve">Sequência de </w:t>
      </w:r>
      <w:r w:rsidRPr="00C42123">
        <w:t>Fibonacci</w:t>
      </w:r>
      <w:r>
        <w:t xml:space="preserve">. </w:t>
      </w:r>
      <w:r w:rsidRPr="00C42123">
        <w:t>Disponível</w:t>
      </w:r>
      <w:r>
        <w:t xml:space="preserve"> em &lt;</w:t>
      </w:r>
      <w:r w:rsidRPr="00961D12">
        <w:t>http://www.infoescola.com/matematica/sequencia-de-fibonacci/</w:t>
      </w:r>
      <w:r>
        <w:t>&gt;. Acessado em: 14 de jun. de 2015).</w:t>
      </w:r>
    </w:p>
  </w:footnote>
  <w:footnote w:id="7">
    <w:p w14:paraId="04431719" w14:textId="77777777" w:rsidR="008C78C8" w:rsidRDefault="008C78C8" w:rsidP="006116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Roadmap: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37052" w14:textId="77777777" w:rsidR="008C78C8" w:rsidRDefault="008C78C8" w:rsidP="000C4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58D6EC" w14:textId="77777777" w:rsidR="008C78C8" w:rsidRPr="002F7EB0" w:rsidRDefault="008C78C8" w:rsidP="000C4566">
    <w:pPr>
      <w:ind w:right="360"/>
      <w:jc w:val="right"/>
      <w:rPr>
        <w:lang w:val="en-US"/>
      </w:rPr>
    </w:pPr>
    <w:r>
      <w:rPr>
        <w:lang w:val="en-US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0B428" w14:textId="77777777" w:rsidR="008C78C8" w:rsidRDefault="008C78C8" w:rsidP="007604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9C3D59" w14:textId="77777777" w:rsidR="008C78C8" w:rsidRDefault="008C78C8" w:rsidP="00E629B0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6770B" w14:textId="77777777" w:rsidR="008C78C8" w:rsidRDefault="008C78C8" w:rsidP="00BE1479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6C10E" w14:textId="77777777" w:rsidR="008C78C8" w:rsidRPr="00BE1479" w:rsidRDefault="008C78C8" w:rsidP="0076047C">
    <w:pPr>
      <w:pStyle w:val="Header"/>
      <w:framePr w:wrap="around" w:vAnchor="text" w:hAnchor="margin" w:xAlign="right" w:y="1"/>
      <w:rPr>
        <w:rStyle w:val="PageNumber"/>
        <w:sz w:val="22"/>
        <w:szCs w:val="22"/>
      </w:rPr>
    </w:pPr>
    <w:r w:rsidRPr="00BE1479">
      <w:rPr>
        <w:rStyle w:val="PageNumber"/>
        <w:sz w:val="22"/>
        <w:szCs w:val="22"/>
      </w:rPr>
      <w:fldChar w:fldCharType="begin"/>
    </w:r>
    <w:r w:rsidRPr="00BE1479">
      <w:rPr>
        <w:rStyle w:val="PageNumber"/>
        <w:sz w:val="22"/>
        <w:szCs w:val="22"/>
      </w:rPr>
      <w:instrText xml:space="preserve">PAGE  </w:instrText>
    </w:r>
    <w:r w:rsidRPr="00BE1479">
      <w:rPr>
        <w:rStyle w:val="PageNumber"/>
        <w:sz w:val="22"/>
        <w:szCs w:val="22"/>
      </w:rPr>
      <w:fldChar w:fldCharType="separate"/>
    </w:r>
    <w:r w:rsidR="00322675">
      <w:rPr>
        <w:rStyle w:val="PageNumber"/>
        <w:noProof/>
        <w:sz w:val="22"/>
        <w:szCs w:val="22"/>
      </w:rPr>
      <w:t>1</w:t>
    </w:r>
    <w:r w:rsidR="00322675">
      <w:rPr>
        <w:rStyle w:val="PageNumber"/>
        <w:noProof/>
        <w:sz w:val="22"/>
        <w:szCs w:val="22"/>
      </w:rPr>
      <w:t>9</w:t>
    </w:r>
    <w:r w:rsidRPr="00BE1479">
      <w:rPr>
        <w:rStyle w:val="PageNumber"/>
        <w:sz w:val="22"/>
        <w:szCs w:val="22"/>
      </w:rPr>
      <w:fldChar w:fldCharType="end"/>
    </w:r>
  </w:p>
  <w:p w14:paraId="1F1902BD" w14:textId="77777777" w:rsidR="008C78C8" w:rsidRDefault="008C78C8" w:rsidP="00BE147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A905B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D895E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72BA9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BAF89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74831C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EC829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FE783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BC6E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CE2F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224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1" w15:restartNumberingAfterBreak="0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2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3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4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18" w15:restartNumberingAfterBreak="0">
    <w:nsid w:val="0000000A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0" w15:restartNumberingAfterBreak="0">
    <w:nsid w:val="02620682"/>
    <w:multiLevelType w:val="hybridMultilevel"/>
    <w:tmpl w:val="F1B2D30C"/>
    <w:lvl w:ilvl="0" w:tplc="76D2EC46">
      <w:start w:val="1"/>
      <w:numFmt w:val="lowerRoman"/>
      <w:pStyle w:val="Alnea"/>
      <w:lvlText w:val="%1)"/>
      <w:lvlJc w:val="left"/>
      <w:pPr>
        <w:tabs>
          <w:tab w:val="num" w:pos="1021"/>
        </w:tabs>
        <w:ind w:left="1021" w:hanging="312"/>
      </w:pPr>
      <w:rPr>
        <w:rFonts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21" w15:restartNumberingAfterBreak="0">
    <w:nsid w:val="04167091"/>
    <w:multiLevelType w:val="hybridMultilevel"/>
    <w:tmpl w:val="5F9C5B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05750708"/>
    <w:multiLevelType w:val="hybridMultilevel"/>
    <w:tmpl w:val="060A1908"/>
    <w:lvl w:ilvl="0" w:tplc="1612074E">
      <w:start w:val="1"/>
      <w:numFmt w:val="lowerLetter"/>
      <w:pStyle w:val="ALINEAS"/>
      <w:lvlText w:val="%1)"/>
      <w:lvlJc w:val="left"/>
      <w:pPr>
        <w:tabs>
          <w:tab w:val="num" w:pos="1134"/>
        </w:tabs>
        <w:ind w:left="1134" w:hanging="283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077A0094"/>
    <w:multiLevelType w:val="hybridMultilevel"/>
    <w:tmpl w:val="92F081A6"/>
    <w:lvl w:ilvl="0" w:tplc="D402F5B8">
      <w:start w:val="1"/>
      <w:numFmt w:val="bullet"/>
      <w:pStyle w:val="CitaoLonga1"/>
      <w:lvlText w:val="–"/>
      <w:lvlJc w:val="left"/>
      <w:pPr>
        <w:tabs>
          <w:tab w:val="num" w:pos="1531"/>
        </w:tabs>
        <w:ind w:left="1531" w:hanging="340"/>
      </w:pPr>
      <w:rPr>
        <w:rFonts w:ascii="Arial" w:hAnsi="Arial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9D44A32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09D60DE3"/>
    <w:multiLevelType w:val="hybridMultilevel"/>
    <w:tmpl w:val="E81621A0"/>
    <w:lvl w:ilvl="0" w:tplc="0416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6" w15:restartNumberingAfterBreak="0">
    <w:nsid w:val="0A173EE8"/>
    <w:multiLevelType w:val="hybridMultilevel"/>
    <w:tmpl w:val="2AAC7E2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0A2B4E9D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0BED3539"/>
    <w:multiLevelType w:val="multilevel"/>
    <w:tmpl w:val="04160023"/>
    <w:name w:val="WW8Num9222"/>
    <w:styleLink w:val="ArticleSection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9" w15:restartNumberingAfterBreak="0">
    <w:nsid w:val="0FE74221"/>
    <w:multiLevelType w:val="multilevel"/>
    <w:tmpl w:val="04160023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119E7D56"/>
    <w:multiLevelType w:val="multilevel"/>
    <w:tmpl w:val="BC383EA4"/>
    <w:lvl w:ilvl="0">
      <w:start w:val="1"/>
      <w:numFmt w:val="bullet"/>
      <w:lvlText w:val=""/>
      <w:lvlJc w:val="left"/>
      <w:pPr>
        <w:tabs>
          <w:tab w:val="num" w:pos="1021"/>
        </w:tabs>
        <w:ind w:left="1021" w:hanging="312"/>
      </w:pPr>
      <w:rPr>
        <w:rFonts w:ascii="Wingdings" w:hAnsi="Wingdings" w:hint="default"/>
      </w:rPr>
    </w:lvl>
    <w:lvl w:ilvl="1">
      <w:start w:val="1"/>
      <w:numFmt w:val="lowerLetter"/>
      <w:pStyle w:val="ALNEAS"/>
      <w:lvlText w:val="%2)"/>
      <w:lvlJc w:val="left"/>
      <w:pPr>
        <w:tabs>
          <w:tab w:val="num" w:pos="1247"/>
        </w:tabs>
        <w:ind w:left="1247" w:hanging="226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177B6EE0"/>
    <w:multiLevelType w:val="hybridMultilevel"/>
    <w:tmpl w:val="F47C0268"/>
    <w:lvl w:ilvl="0" w:tplc="91B2FC46">
      <w:start w:val="1"/>
      <w:numFmt w:val="lowerLetter"/>
      <w:pStyle w:val="Listaletrada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1B083EF2"/>
    <w:multiLevelType w:val="hybridMultilevel"/>
    <w:tmpl w:val="33500F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1D5A3CE5"/>
    <w:multiLevelType w:val="multilevel"/>
    <w:tmpl w:val="04160023"/>
    <w:styleLink w:val="ArticleSection"/>
    <w:lvl w:ilvl="0">
      <w:start w:val="1"/>
      <w:numFmt w:val="upperRoman"/>
      <w:lvlText w:val="Artig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4" w15:restartNumberingAfterBreak="0">
    <w:nsid w:val="23FF309E"/>
    <w:multiLevelType w:val="hybridMultilevel"/>
    <w:tmpl w:val="4A8679E2"/>
    <w:lvl w:ilvl="0" w:tplc="C0DAE9D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24FF722B"/>
    <w:multiLevelType w:val="hybridMultilevel"/>
    <w:tmpl w:val="701E9DD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2A6E0529"/>
    <w:multiLevelType w:val="hybridMultilevel"/>
    <w:tmpl w:val="2D489E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2BBD35B6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31177B12"/>
    <w:multiLevelType w:val="hybridMultilevel"/>
    <w:tmpl w:val="5C2EA2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31776F74"/>
    <w:multiLevelType w:val="hybridMultilevel"/>
    <w:tmpl w:val="B3E01746"/>
    <w:lvl w:ilvl="0" w:tplc="C0D2A910">
      <w:start w:val="1"/>
      <w:numFmt w:val="decimal"/>
      <w:pStyle w:val="Listanumerada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1B64B73"/>
    <w:multiLevelType w:val="multilevel"/>
    <w:tmpl w:val="C99272EE"/>
    <w:lvl w:ilvl="0">
      <w:start w:val="1"/>
      <w:numFmt w:val="decimal"/>
      <w:suff w:val="space"/>
      <w:lvlText w:val="%1"/>
      <w:lvlJc w:val="center"/>
      <w:pPr>
        <w:ind w:firstLine="288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rPr>
        <w:rFonts w:cs="Times New Roman"/>
      </w:rPr>
    </w:lvl>
    <w:lvl w:ilvl="2">
      <w:start w:val="1"/>
      <w:numFmt w:val="decimal"/>
      <w:suff w:val="space"/>
      <w:lvlText w:val="%1.%2.%3"/>
      <w:lvlJc w:val="left"/>
      <w:rPr>
        <w:rFonts w:cs="Times New Roman"/>
      </w:rPr>
    </w:lvl>
    <w:lvl w:ilvl="3">
      <w:start w:val="1"/>
      <w:numFmt w:val="decimal"/>
      <w:suff w:val="space"/>
      <w:lvlText w:val="%1.%2.%3.%4"/>
      <w:lvlJc w:val="left"/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41" w15:restartNumberingAfterBreak="0">
    <w:nsid w:val="32895D48"/>
    <w:multiLevelType w:val="hybridMultilevel"/>
    <w:tmpl w:val="D6A076A6"/>
    <w:lvl w:ilvl="0" w:tplc="F4D8AB0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34695B89"/>
    <w:multiLevelType w:val="multilevel"/>
    <w:tmpl w:val="DF38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4DD3189"/>
    <w:multiLevelType w:val="multilevel"/>
    <w:tmpl w:val="0416001D"/>
    <w:name w:val="WW8Num922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37A61681"/>
    <w:multiLevelType w:val="hybridMultilevel"/>
    <w:tmpl w:val="C7E06540"/>
    <w:lvl w:ilvl="0" w:tplc="61520C64">
      <w:start w:val="1"/>
      <w:numFmt w:val="lowerLetter"/>
      <w:pStyle w:val="ANNEAS"/>
      <w:lvlText w:val="%1)"/>
      <w:lvlJc w:val="left"/>
      <w:pPr>
        <w:tabs>
          <w:tab w:val="num" w:pos="1021"/>
        </w:tabs>
        <w:ind w:left="1021" w:hanging="312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8282179"/>
    <w:multiLevelType w:val="multilevel"/>
    <w:tmpl w:val="5994F5A0"/>
    <w:lvl w:ilvl="0">
      <w:start w:val="1"/>
      <w:numFmt w:val="lowerLetter"/>
      <w:pStyle w:val="3Alnea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46" w15:restartNumberingAfterBreak="0">
    <w:nsid w:val="382E72E9"/>
    <w:multiLevelType w:val="hybridMultilevel"/>
    <w:tmpl w:val="EF10B8EA"/>
    <w:lvl w:ilvl="0" w:tplc="419A4038">
      <w:start w:val="1"/>
      <w:numFmt w:val="lowerLetter"/>
      <w:pStyle w:val="AlneaA"/>
      <w:lvlText w:val="%1)"/>
      <w:lvlJc w:val="right"/>
      <w:pPr>
        <w:tabs>
          <w:tab w:val="num" w:pos="1191"/>
        </w:tabs>
        <w:ind w:left="1191" w:hanging="114"/>
      </w:pPr>
      <w:rPr>
        <w:rFonts w:ascii="Arial" w:hAnsi="Arial" w:hint="default"/>
        <w:b w:val="0"/>
        <w:i w:val="0"/>
        <w:sz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B171DF6"/>
    <w:multiLevelType w:val="multilevel"/>
    <w:tmpl w:val="04160023"/>
    <w:styleLink w:val="ArticleSection1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48" w15:restartNumberingAfterBreak="0">
    <w:nsid w:val="3D6936B2"/>
    <w:multiLevelType w:val="hybridMultilevel"/>
    <w:tmpl w:val="A34888B6"/>
    <w:lvl w:ilvl="0" w:tplc="5E30C0F8">
      <w:start w:val="1"/>
      <w:numFmt w:val="upperRoman"/>
      <w:pStyle w:val="AlneaI"/>
      <w:lvlText w:val="%1)"/>
      <w:lvlJc w:val="right"/>
      <w:pPr>
        <w:tabs>
          <w:tab w:val="num" w:pos="1191"/>
        </w:tabs>
        <w:ind w:left="1191" w:hanging="11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D907BEC"/>
    <w:multiLevelType w:val="multilevel"/>
    <w:tmpl w:val="04160023"/>
    <w:styleLink w:val="Artigoseo1"/>
    <w:lvl w:ilvl="0">
      <w:start w:val="1"/>
      <w:numFmt w:val="upperRoman"/>
      <w:lvlText w:val="Artigo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0" w15:restartNumberingAfterBreak="0">
    <w:nsid w:val="42D34E70"/>
    <w:multiLevelType w:val="multilevel"/>
    <w:tmpl w:val="04160023"/>
    <w:lvl w:ilvl="0">
      <w:start w:val="1"/>
      <w:numFmt w:val="upperRoman"/>
      <w:lvlText w:val="Artigo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ção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1" w15:restartNumberingAfterBreak="0">
    <w:nsid w:val="43792CA7"/>
    <w:multiLevelType w:val="hybridMultilevel"/>
    <w:tmpl w:val="B8901546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2" w15:restartNumberingAfterBreak="0">
    <w:nsid w:val="45A75929"/>
    <w:multiLevelType w:val="hybridMultilevel"/>
    <w:tmpl w:val="A9AEE56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4AB00D98"/>
    <w:multiLevelType w:val="multilevel"/>
    <w:tmpl w:val="0416001F"/>
    <w:name w:val="WW8Num92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4" w15:restartNumberingAfterBreak="0">
    <w:nsid w:val="4F2D2C25"/>
    <w:multiLevelType w:val="hybridMultilevel"/>
    <w:tmpl w:val="7590B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1B95B34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6" w15:restartNumberingAfterBreak="0">
    <w:nsid w:val="55AE34CA"/>
    <w:multiLevelType w:val="hybridMultilevel"/>
    <w:tmpl w:val="2372487A"/>
    <w:lvl w:ilvl="0" w:tplc="0E38CE6E">
      <w:start w:val="1"/>
      <w:numFmt w:val="lowerLetter"/>
      <w:lvlText w:val="%1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1" w:tplc="2B68910A">
      <w:start w:val="1"/>
      <w:numFmt w:val="bullet"/>
      <w:pStyle w:val="PargItens"/>
      <w:lvlText w:val="-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A7D7AC7"/>
    <w:multiLevelType w:val="hybridMultilevel"/>
    <w:tmpl w:val="046E41B6"/>
    <w:lvl w:ilvl="0" w:tplc="187CA6C4">
      <w:start w:val="184"/>
      <w:numFmt w:val="bullet"/>
      <w:pStyle w:val="Item"/>
      <w:lvlText w:val=""/>
      <w:lvlJc w:val="left"/>
      <w:pPr>
        <w:tabs>
          <w:tab w:val="num" w:pos="1786"/>
        </w:tabs>
        <w:ind w:left="178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58" w15:restartNumberingAfterBreak="0">
    <w:nsid w:val="6C136AB5"/>
    <w:multiLevelType w:val="multilevel"/>
    <w:tmpl w:val="C494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DB93237"/>
    <w:multiLevelType w:val="singleLevel"/>
    <w:tmpl w:val="C730285E"/>
    <w:lvl w:ilvl="0">
      <w:start w:val="2"/>
      <w:numFmt w:val="bullet"/>
      <w:pStyle w:val="NormalABNT"/>
      <w:lvlText w:val=" 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</w:rPr>
    </w:lvl>
  </w:abstractNum>
  <w:abstractNum w:abstractNumId="60" w15:restartNumberingAfterBreak="0">
    <w:nsid w:val="71077C2F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 w15:restartNumberingAfterBreak="0">
    <w:nsid w:val="77664C04"/>
    <w:multiLevelType w:val="hybridMultilevel"/>
    <w:tmpl w:val="E182B2E8"/>
    <w:lvl w:ilvl="0" w:tplc="B9BCFBE2">
      <w:start w:val="1"/>
      <w:numFmt w:val="lowerLetter"/>
      <w:pStyle w:val="ALINEA"/>
      <w:lvlText w:val="%1)"/>
      <w:lvlJc w:val="left"/>
      <w:pPr>
        <w:tabs>
          <w:tab w:val="num" w:pos="1021"/>
        </w:tabs>
        <w:ind w:left="1021" w:hanging="312"/>
      </w:pPr>
      <w:rPr>
        <w:rFonts w:ascii="Times New Roman" w:hAnsi="Times New Roman" w:hint="default"/>
        <w:b w:val="0"/>
        <w:i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60"/>
  </w:num>
  <w:num w:numId="2">
    <w:abstractNumId w:val="24"/>
  </w:num>
  <w:num w:numId="3">
    <w:abstractNumId w:val="50"/>
  </w:num>
  <w:num w:numId="4">
    <w:abstractNumId w:val="29"/>
  </w:num>
  <w:num w:numId="5">
    <w:abstractNumId w:val="27"/>
  </w:num>
  <w:num w:numId="6">
    <w:abstractNumId w:val="46"/>
  </w:num>
  <w:num w:numId="7">
    <w:abstractNumId w:val="48"/>
  </w:num>
  <w:num w:numId="8">
    <w:abstractNumId w:val="23"/>
  </w:num>
  <w:num w:numId="9">
    <w:abstractNumId w:val="44"/>
  </w:num>
  <w:num w:numId="10">
    <w:abstractNumId w:val="31"/>
  </w:num>
  <w:num w:numId="11">
    <w:abstractNumId w:val="39"/>
  </w:num>
  <w:num w:numId="12">
    <w:abstractNumId w:val="45"/>
  </w:num>
  <w:num w:numId="13">
    <w:abstractNumId w:val="20"/>
  </w:num>
  <w:num w:numId="14">
    <w:abstractNumId w:val="47"/>
  </w:num>
  <w:num w:numId="15">
    <w:abstractNumId w:val="61"/>
  </w:num>
  <w:num w:numId="16">
    <w:abstractNumId w:val="30"/>
  </w:num>
  <w:num w:numId="17">
    <w:abstractNumId w:val="59"/>
  </w:num>
  <w:num w:numId="18">
    <w:abstractNumId w:val="57"/>
  </w:num>
  <w:num w:numId="19">
    <w:abstractNumId w:val="22"/>
  </w:num>
  <w:num w:numId="20">
    <w:abstractNumId w:val="56"/>
  </w:num>
  <w:num w:numId="21">
    <w:abstractNumId w:val="40"/>
  </w:num>
  <w:num w:numId="22">
    <w:abstractNumId w:val="49"/>
  </w:num>
  <w:num w:numId="23">
    <w:abstractNumId w:val="37"/>
  </w:num>
  <w:num w:numId="24">
    <w:abstractNumId w:val="55"/>
  </w:num>
  <w:num w:numId="25">
    <w:abstractNumId w:val="3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58"/>
  </w:num>
  <w:num w:numId="37">
    <w:abstractNumId w:val="42"/>
  </w:num>
  <w:num w:numId="38">
    <w:abstractNumId w:val="38"/>
  </w:num>
  <w:num w:numId="39">
    <w:abstractNumId w:val="36"/>
  </w:num>
  <w:num w:numId="40">
    <w:abstractNumId w:val="26"/>
  </w:num>
  <w:num w:numId="41">
    <w:abstractNumId w:val="54"/>
  </w:num>
  <w:num w:numId="42">
    <w:abstractNumId w:val="35"/>
  </w:num>
  <w:num w:numId="43">
    <w:abstractNumId w:val="52"/>
  </w:num>
  <w:num w:numId="44">
    <w:abstractNumId w:val="34"/>
  </w:num>
  <w:num w:numId="45">
    <w:abstractNumId w:val="32"/>
  </w:num>
  <w:num w:numId="46">
    <w:abstractNumId w:val="21"/>
  </w:num>
  <w:num w:numId="47">
    <w:abstractNumId w:val="25"/>
  </w:num>
  <w:num w:numId="48">
    <w:abstractNumId w:val="41"/>
  </w:num>
  <w:num w:numId="49">
    <w:abstractNumId w:val="5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0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B0"/>
    <w:rsid w:val="0000386C"/>
    <w:rsid w:val="0000401C"/>
    <w:rsid w:val="0000436D"/>
    <w:rsid w:val="00004CD4"/>
    <w:rsid w:val="000064DE"/>
    <w:rsid w:val="00014996"/>
    <w:rsid w:val="00015F14"/>
    <w:rsid w:val="00021A09"/>
    <w:rsid w:val="00022BDA"/>
    <w:rsid w:val="00024043"/>
    <w:rsid w:val="000259F6"/>
    <w:rsid w:val="000356BB"/>
    <w:rsid w:val="00040AB1"/>
    <w:rsid w:val="00065693"/>
    <w:rsid w:val="00074CD2"/>
    <w:rsid w:val="00075F38"/>
    <w:rsid w:val="0008642F"/>
    <w:rsid w:val="00086D5A"/>
    <w:rsid w:val="000920EC"/>
    <w:rsid w:val="00094194"/>
    <w:rsid w:val="000A0623"/>
    <w:rsid w:val="000A740D"/>
    <w:rsid w:val="000C4566"/>
    <w:rsid w:val="000C4ECD"/>
    <w:rsid w:val="000C7737"/>
    <w:rsid w:val="000D0681"/>
    <w:rsid w:val="000E0283"/>
    <w:rsid w:val="000E5E6E"/>
    <w:rsid w:val="000E7C09"/>
    <w:rsid w:val="000F3B56"/>
    <w:rsid w:val="000F7706"/>
    <w:rsid w:val="0010059F"/>
    <w:rsid w:val="00102463"/>
    <w:rsid w:val="001036A4"/>
    <w:rsid w:val="00104AE0"/>
    <w:rsid w:val="00110398"/>
    <w:rsid w:val="001179CD"/>
    <w:rsid w:val="001258E2"/>
    <w:rsid w:val="0013064A"/>
    <w:rsid w:val="00132D6E"/>
    <w:rsid w:val="00133149"/>
    <w:rsid w:val="00134848"/>
    <w:rsid w:val="0014189F"/>
    <w:rsid w:val="00141CE9"/>
    <w:rsid w:val="00142705"/>
    <w:rsid w:val="00142B51"/>
    <w:rsid w:val="001439BE"/>
    <w:rsid w:val="00150331"/>
    <w:rsid w:val="00161416"/>
    <w:rsid w:val="00163952"/>
    <w:rsid w:val="001654DC"/>
    <w:rsid w:val="00167D86"/>
    <w:rsid w:val="00175077"/>
    <w:rsid w:val="00184EC3"/>
    <w:rsid w:val="00186735"/>
    <w:rsid w:val="00187D27"/>
    <w:rsid w:val="001905F3"/>
    <w:rsid w:val="00196C3F"/>
    <w:rsid w:val="001A2742"/>
    <w:rsid w:val="001A6C4E"/>
    <w:rsid w:val="001C1927"/>
    <w:rsid w:val="001D0034"/>
    <w:rsid w:val="001D1EFA"/>
    <w:rsid w:val="001D5E77"/>
    <w:rsid w:val="001E0D51"/>
    <w:rsid w:val="001E1B3D"/>
    <w:rsid w:val="001E4253"/>
    <w:rsid w:val="001F3FFC"/>
    <w:rsid w:val="001F6075"/>
    <w:rsid w:val="0020017E"/>
    <w:rsid w:val="00200DB6"/>
    <w:rsid w:val="00210934"/>
    <w:rsid w:val="00215112"/>
    <w:rsid w:val="00215FDE"/>
    <w:rsid w:val="0022210C"/>
    <w:rsid w:val="002222A8"/>
    <w:rsid w:val="00222392"/>
    <w:rsid w:val="00233C6C"/>
    <w:rsid w:val="00242A20"/>
    <w:rsid w:val="00244E47"/>
    <w:rsid w:val="002524B1"/>
    <w:rsid w:val="0025383D"/>
    <w:rsid w:val="00254FB4"/>
    <w:rsid w:val="002632B2"/>
    <w:rsid w:val="00272403"/>
    <w:rsid w:val="00274F1D"/>
    <w:rsid w:val="00285608"/>
    <w:rsid w:val="00292F36"/>
    <w:rsid w:val="0029339A"/>
    <w:rsid w:val="00297E92"/>
    <w:rsid w:val="00297EA9"/>
    <w:rsid w:val="002A0969"/>
    <w:rsid w:val="002A3E47"/>
    <w:rsid w:val="002B1452"/>
    <w:rsid w:val="002B2D83"/>
    <w:rsid w:val="002C5473"/>
    <w:rsid w:val="002D07FB"/>
    <w:rsid w:val="002D7FF0"/>
    <w:rsid w:val="002E02B4"/>
    <w:rsid w:val="002E2C1F"/>
    <w:rsid w:val="002E4F73"/>
    <w:rsid w:val="002E6BB5"/>
    <w:rsid w:val="002F21BB"/>
    <w:rsid w:val="002F4A8B"/>
    <w:rsid w:val="0030204B"/>
    <w:rsid w:val="00303593"/>
    <w:rsid w:val="00304577"/>
    <w:rsid w:val="0030671D"/>
    <w:rsid w:val="00311028"/>
    <w:rsid w:val="00312606"/>
    <w:rsid w:val="00314522"/>
    <w:rsid w:val="00315203"/>
    <w:rsid w:val="00322675"/>
    <w:rsid w:val="00323F1E"/>
    <w:rsid w:val="00324EF5"/>
    <w:rsid w:val="00326AA1"/>
    <w:rsid w:val="00331282"/>
    <w:rsid w:val="0033589E"/>
    <w:rsid w:val="00344B6C"/>
    <w:rsid w:val="0035028D"/>
    <w:rsid w:val="00356903"/>
    <w:rsid w:val="0035697A"/>
    <w:rsid w:val="00357F67"/>
    <w:rsid w:val="00360BE3"/>
    <w:rsid w:val="00361A28"/>
    <w:rsid w:val="00370E9A"/>
    <w:rsid w:val="00373B53"/>
    <w:rsid w:val="00376E97"/>
    <w:rsid w:val="003824CF"/>
    <w:rsid w:val="003845BD"/>
    <w:rsid w:val="00385F45"/>
    <w:rsid w:val="00387821"/>
    <w:rsid w:val="0039112E"/>
    <w:rsid w:val="00391962"/>
    <w:rsid w:val="003A19F0"/>
    <w:rsid w:val="003A6496"/>
    <w:rsid w:val="003C29B5"/>
    <w:rsid w:val="003C76AA"/>
    <w:rsid w:val="003D0E55"/>
    <w:rsid w:val="003D2D07"/>
    <w:rsid w:val="003D4A00"/>
    <w:rsid w:val="003D4E10"/>
    <w:rsid w:val="003D5EEA"/>
    <w:rsid w:val="003E49D7"/>
    <w:rsid w:val="003E6618"/>
    <w:rsid w:val="003F090B"/>
    <w:rsid w:val="003F69DD"/>
    <w:rsid w:val="00402691"/>
    <w:rsid w:val="00404710"/>
    <w:rsid w:val="00406C98"/>
    <w:rsid w:val="00410C19"/>
    <w:rsid w:val="00411C12"/>
    <w:rsid w:val="00413F6F"/>
    <w:rsid w:val="004158CB"/>
    <w:rsid w:val="00420036"/>
    <w:rsid w:val="004248DB"/>
    <w:rsid w:val="0043203B"/>
    <w:rsid w:val="00435D69"/>
    <w:rsid w:val="00443A94"/>
    <w:rsid w:val="0045452A"/>
    <w:rsid w:val="00460170"/>
    <w:rsid w:val="00483F42"/>
    <w:rsid w:val="00492F0F"/>
    <w:rsid w:val="004951A3"/>
    <w:rsid w:val="004A1AD7"/>
    <w:rsid w:val="004A1D44"/>
    <w:rsid w:val="004A26D3"/>
    <w:rsid w:val="004A6B93"/>
    <w:rsid w:val="004A7708"/>
    <w:rsid w:val="004B1A54"/>
    <w:rsid w:val="004B59E6"/>
    <w:rsid w:val="004C349D"/>
    <w:rsid w:val="004C4704"/>
    <w:rsid w:val="004C65F0"/>
    <w:rsid w:val="004E4A98"/>
    <w:rsid w:val="004F1E32"/>
    <w:rsid w:val="004F6005"/>
    <w:rsid w:val="005012FE"/>
    <w:rsid w:val="00505AFB"/>
    <w:rsid w:val="00507EBF"/>
    <w:rsid w:val="00516640"/>
    <w:rsid w:val="00524BD4"/>
    <w:rsid w:val="005266E2"/>
    <w:rsid w:val="005278E5"/>
    <w:rsid w:val="00527A05"/>
    <w:rsid w:val="00530B49"/>
    <w:rsid w:val="00531AF9"/>
    <w:rsid w:val="00532A4B"/>
    <w:rsid w:val="005407D0"/>
    <w:rsid w:val="00540C13"/>
    <w:rsid w:val="0054139F"/>
    <w:rsid w:val="00546BA0"/>
    <w:rsid w:val="00546FB5"/>
    <w:rsid w:val="00553B01"/>
    <w:rsid w:val="00555228"/>
    <w:rsid w:val="00555FB4"/>
    <w:rsid w:val="00565218"/>
    <w:rsid w:val="00567096"/>
    <w:rsid w:val="00570455"/>
    <w:rsid w:val="005879D8"/>
    <w:rsid w:val="005929C8"/>
    <w:rsid w:val="005A16FB"/>
    <w:rsid w:val="005A417D"/>
    <w:rsid w:val="005B0872"/>
    <w:rsid w:val="005B0C8A"/>
    <w:rsid w:val="005C23E8"/>
    <w:rsid w:val="005C3C1F"/>
    <w:rsid w:val="005D1722"/>
    <w:rsid w:val="005D3495"/>
    <w:rsid w:val="005D3626"/>
    <w:rsid w:val="005D690D"/>
    <w:rsid w:val="005E12CD"/>
    <w:rsid w:val="005E1CE1"/>
    <w:rsid w:val="005E3E95"/>
    <w:rsid w:val="005E56CA"/>
    <w:rsid w:val="005F6981"/>
    <w:rsid w:val="005F717B"/>
    <w:rsid w:val="00601D28"/>
    <w:rsid w:val="00611624"/>
    <w:rsid w:val="00611904"/>
    <w:rsid w:val="006154B5"/>
    <w:rsid w:val="00616E9A"/>
    <w:rsid w:val="0062699D"/>
    <w:rsid w:val="00630944"/>
    <w:rsid w:val="00630D6E"/>
    <w:rsid w:val="006333D3"/>
    <w:rsid w:val="006349D2"/>
    <w:rsid w:val="00636216"/>
    <w:rsid w:val="006369B8"/>
    <w:rsid w:val="00644056"/>
    <w:rsid w:val="00665CF5"/>
    <w:rsid w:val="00666801"/>
    <w:rsid w:val="00667687"/>
    <w:rsid w:val="00671FCA"/>
    <w:rsid w:val="00672822"/>
    <w:rsid w:val="00674129"/>
    <w:rsid w:val="00676987"/>
    <w:rsid w:val="0068537A"/>
    <w:rsid w:val="00687F1D"/>
    <w:rsid w:val="006939C3"/>
    <w:rsid w:val="006A217D"/>
    <w:rsid w:val="006A4D1F"/>
    <w:rsid w:val="006A5F3E"/>
    <w:rsid w:val="006B0032"/>
    <w:rsid w:val="006B10AC"/>
    <w:rsid w:val="006B328F"/>
    <w:rsid w:val="006B6CE8"/>
    <w:rsid w:val="006C1162"/>
    <w:rsid w:val="006C66E2"/>
    <w:rsid w:val="006D1FAA"/>
    <w:rsid w:val="006D5F4B"/>
    <w:rsid w:val="006D7BE5"/>
    <w:rsid w:val="006E0C62"/>
    <w:rsid w:val="006E1620"/>
    <w:rsid w:val="006E4CA0"/>
    <w:rsid w:val="006E6734"/>
    <w:rsid w:val="006E7F34"/>
    <w:rsid w:val="006F33EB"/>
    <w:rsid w:val="006F4BF4"/>
    <w:rsid w:val="007020A4"/>
    <w:rsid w:val="0070394E"/>
    <w:rsid w:val="00715F3A"/>
    <w:rsid w:val="00716C84"/>
    <w:rsid w:val="00726F8C"/>
    <w:rsid w:val="00731411"/>
    <w:rsid w:val="00731919"/>
    <w:rsid w:val="00735196"/>
    <w:rsid w:val="007363E8"/>
    <w:rsid w:val="00736E05"/>
    <w:rsid w:val="0074291F"/>
    <w:rsid w:val="00743D83"/>
    <w:rsid w:val="007442E1"/>
    <w:rsid w:val="00751FAE"/>
    <w:rsid w:val="00757DF4"/>
    <w:rsid w:val="00760152"/>
    <w:rsid w:val="0076047C"/>
    <w:rsid w:val="00761C9B"/>
    <w:rsid w:val="00763015"/>
    <w:rsid w:val="007645DF"/>
    <w:rsid w:val="00776266"/>
    <w:rsid w:val="007805F6"/>
    <w:rsid w:val="00782BDE"/>
    <w:rsid w:val="0078596F"/>
    <w:rsid w:val="00785C4E"/>
    <w:rsid w:val="00786E5B"/>
    <w:rsid w:val="00786E5D"/>
    <w:rsid w:val="0079092B"/>
    <w:rsid w:val="00790EF8"/>
    <w:rsid w:val="00791833"/>
    <w:rsid w:val="00796D9C"/>
    <w:rsid w:val="007B2527"/>
    <w:rsid w:val="007B5F00"/>
    <w:rsid w:val="007C4D8E"/>
    <w:rsid w:val="007C6C66"/>
    <w:rsid w:val="007D03D2"/>
    <w:rsid w:val="007D0807"/>
    <w:rsid w:val="007D1B36"/>
    <w:rsid w:val="007E15EA"/>
    <w:rsid w:val="007E229A"/>
    <w:rsid w:val="007E6DA1"/>
    <w:rsid w:val="007F0950"/>
    <w:rsid w:val="007F2DA3"/>
    <w:rsid w:val="007F4909"/>
    <w:rsid w:val="0080086C"/>
    <w:rsid w:val="00802A7F"/>
    <w:rsid w:val="00803913"/>
    <w:rsid w:val="0080396B"/>
    <w:rsid w:val="008144D2"/>
    <w:rsid w:val="008221D6"/>
    <w:rsid w:val="008243B9"/>
    <w:rsid w:val="008245CD"/>
    <w:rsid w:val="00836F0C"/>
    <w:rsid w:val="008408E2"/>
    <w:rsid w:val="0084432C"/>
    <w:rsid w:val="00844533"/>
    <w:rsid w:val="00844E7E"/>
    <w:rsid w:val="00850BA2"/>
    <w:rsid w:val="00851321"/>
    <w:rsid w:val="0085227F"/>
    <w:rsid w:val="008541F2"/>
    <w:rsid w:val="008554A1"/>
    <w:rsid w:val="00860302"/>
    <w:rsid w:val="00862665"/>
    <w:rsid w:val="008627B4"/>
    <w:rsid w:val="00864EA9"/>
    <w:rsid w:val="0086754B"/>
    <w:rsid w:val="00872CDE"/>
    <w:rsid w:val="0088082B"/>
    <w:rsid w:val="00883D7D"/>
    <w:rsid w:val="00884549"/>
    <w:rsid w:val="0088714A"/>
    <w:rsid w:val="0089196E"/>
    <w:rsid w:val="00895F7A"/>
    <w:rsid w:val="008A1401"/>
    <w:rsid w:val="008A48FF"/>
    <w:rsid w:val="008A4DEC"/>
    <w:rsid w:val="008B7E42"/>
    <w:rsid w:val="008C24F1"/>
    <w:rsid w:val="008C30BA"/>
    <w:rsid w:val="008C78C8"/>
    <w:rsid w:val="008D56EE"/>
    <w:rsid w:val="008D7620"/>
    <w:rsid w:val="008E0239"/>
    <w:rsid w:val="008F0CF6"/>
    <w:rsid w:val="008F130F"/>
    <w:rsid w:val="008F62E3"/>
    <w:rsid w:val="008F7A7D"/>
    <w:rsid w:val="00902362"/>
    <w:rsid w:val="00903F58"/>
    <w:rsid w:val="00905255"/>
    <w:rsid w:val="00907C11"/>
    <w:rsid w:val="009151B5"/>
    <w:rsid w:val="00925997"/>
    <w:rsid w:val="00927C4D"/>
    <w:rsid w:val="00931A13"/>
    <w:rsid w:val="00931E27"/>
    <w:rsid w:val="00935BE9"/>
    <w:rsid w:val="00937307"/>
    <w:rsid w:val="009453FC"/>
    <w:rsid w:val="0095181B"/>
    <w:rsid w:val="00951B15"/>
    <w:rsid w:val="00957988"/>
    <w:rsid w:val="009604DF"/>
    <w:rsid w:val="0096465C"/>
    <w:rsid w:val="00974078"/>
    <w:rsid w:val="0098326C"/>
    <w:rsid w:val="0098647E"/>
    <w:rsid w:val="009A1FE1"/>
    <w:rsid w:val="009A2173"/>
    <w:rsid w:val="009A775D"/>
    <w:rsid w:val="009B7763"/>
    <w:rsid w:val="009C5C89"/>
    <w:rsid w:val="009D4DF1"/>
    <w:rsid w:val="009D7BB1"/>
    <w:rsid w:val="009E2DCD"/>
    <w:rsid w:val="009E4417"/>
    <w:rsid w:val="009E6086"/>
    <w:rsid w:val="009E62AD"/>
    <w:rsid w:val="009F010D"/>
    <w:rsid w:val="009F2C54"/>
    <w:rsid w:val="009F70BF"/>
    <w:rsid w:val="00A07F63"/>
    <w:rsid w:val="00A129DF"/>
    <w:rsid w:val="00A12BAD"/>
    <w:rsid w:val="00A13456"/>
    <w:rsid w:val="00A16873"/>
    <w:rsid w:val="00A24A7C"/>
    <w:rsid w:val="00A35248"/>
    <w:rsid w:val="00A358E1"/>
    <w:rsid w:val="00A36848"/>
    <w:rsid w:val="00A46DC8"/>
    <w:rsid w:val="00A539F6"/>
    <w:rsid w:val="00A53E5F"/>
    <w:rsid w:val="00A53E7C"/>
    <w:rsid w:val="00A54A79"/>
    <w:rsid w:val="00A61281"/>
    <w:rsid w:val="00A643F7"/>
    <w:rsid w:val="00A64614"/>
    <w:rsid w:val="00A70792"/>
    <w:rsid w:val="00A74E83"/>
    <w:rsid w:val="00A74F1D"/>
    <w:rsid w:val="00A772F0"/>
    <w:rsid w:val="00A80663"/>
    <w:rsid w:val="00A91C7B"/>
    <w:rsid w:val="00A91E84"/>
    <w:rsid w:val="00A97F1C"/>
    <w:rsid w:val="00AA37C3"/>
    <w:rsid w:val="00AB4CA8"/>
    <w:rsid w:val="00AB68F4"/>
    <w:rsid w:val="00AC076F"/>
    <w:rsid w:val="00AC0802"/>
    <w:rsid w:val="00AC4AAA"/>
    <w:rsid w:val="00AC7E63"/>
    <w:rsid w:val="00AC7F8A"/>
    <w:rsid w:val="00AD050A"/>
    <w:rsid w:val="00AE18FC"/>
    <w:rsid w:val="00AE1C73"/>
    <w:rsid w:val="00AE5258"/>
    <w:rsid w:val="00AE6EC1"/>
    <w:rsid w:val="00AF0175"/>
    <w:rsid w:val="00AF17A0"/>
    <w:rsid w:val="00AF1FB7"/>
    <w:rsid w:val="00B02797"/>
    <w:rsid w:val="00B12142"/>
    <w:rsid w:val="00B21398"/>
    <w:rsid w:val="00B23C3B"/>
    <w:rsid w:val="00B310AB"/>
    <w:rsid w:val="00B413EE"/>
    <w:rsid w:val="00B42D38"/>
    <w:rsid w:val="00B45800"/>
    <w:rsid w:val="00B46EB6"/>
    <w:rsid w:val="00B50570"/>
    <w:rsid w:val="00B52E0D"/>
    <w:rsid w:val="00B61B99"/>
    <w:rsid w:val="00B6485C"/>
    <w:rsid w:val="00B67DAB"/>
    <w:rsid w:val="00B7476D"/>
    <w:rsid w:val="00B75B19"/>
    <w:rsid w:val="00B76CB5"/>
    <w:rsid w:val="00B777C6"/>
    <w:rsid w:val="00B80759"/>
    <w:rsid w:val="00B87B0B"/>
    <w:rsid w:val="00B93C7B"/>
    <w:rsid w:val="00B94FFF"/>
    <w:rsid w:val="00BA4114"/>
    <w:rsid w:val="00BA649B"/>
    <w:rsid w:val="00BC440B"/>
    <w:rsid w:val="00BC667B"/>
    <w:rsid w:val="00BD113F"/>
    <w:rsid w:val="00BD23E8"/>
    <w:rsid w:val="00BE1479"/>
    <w:rsid w:val="00BE25C1"/>
    <w:rsid w:val="00BF030A"/>
    <w:rsid w:val="00BF31C7"/>
    <w:rsid w:val="00BF51C3"/>
    <w:rsid w:val="00C00FFB"/>
    <w:rsid w:val="00C02655"/>
    <w:rsid w:val="00C050CA"/>
    <w:rsid w:val="00C13463"/>
    <w:rsid w:val="00C13947"/>
    <w:rsid w:val="00C14F8A"/>
    <w:rsid w:val="00C1597C"/>
    <w:rsid w:val="00C202AC"/>
    <w:rsid w:val="00C2086E"/>
    <w:rsid w:val="00C22B16"/>
    <w:rsid w:val="00C31969"/>
    <w:rsid w:val="00C3231E"/>
    <w:rsid w:val="00C33C82"/>
    <w:rsid w:val="00C342E2"/>
    <w:rsid w:val="00C34879"/>
    <w:rsid w:val="00C4514A"/>
    <w:rsid w:val="00C51156"/>
    <w:rsid w:val="00C5223E"/>
    <w:rsid w:val="00C55BFA"/>
    <w:rsid w:val="00C652C4"/>
    <w:rsid w:val="00C65E85"/>
    <w:rsid w:val="00C700DC"/>
    <w:rsid w:val="00C75CB6"/>
    <w:rsid w:val="00C82457"/>
    <w:rsid w:val="00C84E42"/>
    <w:rsid w:val="00C90102"/>
    <w:rsid w:val="00CA0046"/>
    <w:rsid w:val="00CA1702"/>
    <w:rsid w:val="00CB150C"/>
    <w:rsid w:val="00CB3FD3"/>
    <w:rsid w:val="00CB4757"/>
    <w:rsid w:val="00CB683C"/>
    <w:rsid w:val="00CC7797"/>
    <w:rsid w:val="00CD2E08"/>
    <w:rsid w:val="00CD6279"/>
    <w:rsid w:val="00CD7327"/>
    <w:rsid w:val="00CE0E9A"/>
    <w:rsid w:val="00CE6D81"/>
    <w:rsid w:val="00CF6D25"/>
    <w:rsid w:val="00D0020A"/>
    <w:rsid w:val="00D03CB3"/>
    <w:rsid w:val="00D1291B"/>
    <w:rsid w:val="00D230C5"/>
    <w:rsid w:val="00D23F14"/>
    <w:rsid w:val="00D25921"/>
    <w:rsid w:val="00D266C4"/>
    <w:rsid w:val="00D30913"/>
    <w:rsid w:val="00D31665"/>
    <w:rsid w:val="00D3574D"/>
    <w:rsid w:val="00D4206C"/>
    <w:rsid w:val="00D45745"/>
    <w:rsid w:val="00D47FB4"/>
    <w:rsid w:val="00D50E5C"/>
    <w:rsid w:val="00D55C57"/>
    <w:rsid w:val="00D66831"/>
    <w:rsid w:val="00D73F2D"/>
    <w:rsid w:val="00D750C9"/>
    <w:rsid w:val="00D763A5"/>
    <w:rsid w:val="00D87779"/>
    <w:rsid w:val="00D91F9A"/>
    <w:rsid w:val="00D92688"/>
    <w:rsid w:val="00D9287A"/>
    <w:rsid w:val="00D937E0"/>
    <w:rsid w:val="00D95542"/>
    <w:rsid w:val="00D95CD0"/>
    <w:rsid w:val="00DA1FFD"/>
    <w:rsid w:val="00DA488E"/>
    <w:rsid w:val="00DA55EF"/>
    <w:rsid w:val="00DA6B80"/>
    <w:rsid w:val="00DA6D86"/>
    <w:rsid w:val="00DD58FF"/>
    <w:rsid w:val="00DE4700"/>
    <w:rsid w:val="00DF1A19"/>
    <w:rsid w:val="00DF61C4"/>
    <w:rsid w:val="00E03C33"/>
    <w:rsid w:val="00E05E6C"/>
    <w:rsid w:val="00E07999"/>
    <w:rsid w:val="00E1262F"/>
    <w:rsid w:val="00E15902"/>
    <w:rsid w:val="00E23C1E"/>
    <w:rsid w:val="00E23C50"/>
    <w:rsid w:val="00E24462"/>
    <w:rsid w:val="00E35FFB"/>
    <w:rsid w:val="00E477C7"/>
    <w:rsid w:val="00E51DD5"/>
    <w:rsid w:val="00E61405"/>
    <w:rsid w:val="00E629B0"/>
    <w:rsid w:val="00E666BC"/>
    <w:rsid w:val="00E739D4"/>
    <w:rsid w:val="00E9278C"/>
    <w:rsid w:val="00E946D3"/>
    <w:rsid w:val="00E958A5"/>
    <w:rsid w:val="00E95B9C"/>
    <w:rsid w:val="00E964EE"/>
    <w:rsid w:val="00EB3C6F"/>
    <w:rsid w:val="00EB3E7B"/>
    <w:rsid w:val="00EB4E8B"/>
    <w:rsid w:val="00EB6CDC"/>
    <w:rsid w:val="00EB7675"/>
    <w:rsid w:val="00EC2430"/>
    <w:rsid w:val="00EC6514"/>
    <w:rsid w:val="00ED6F30"/>
    <w:rsid w:val="00EE06A8"/>
    <w:rsid w:val="00EE1FC4"/>
    <w:rsid w:val="00EE26B7"/>
    <w:rsid w:val="00EE2CE0"/>
    <w:rsid w:val="00EE5BC3"/>
    <w:rsid w:val="00EE6289"/>
    <w:rsid w:val="00EF0F9E"/>
    <w:rsid w:val="00F0443F"/>
    <w:rsid w:val="00F1122C"/>
    <w:rsid w:val="00F16586"/>
    <w:rsid w:val="00F207A9"/>
    <w:rsid w:val="00F252BE"/>
    <w:rsid w:val="00F34078"/>
    <w:rsid w:val="00F45CDA"/>
    <w:rsid w:val="00F4729E"/>
    <w:rsid w:val="00F477B3"/>
    <w:rsid w:val="00F51CC6"/>
    <w:rsid w:val="00F55248"/>
    <w:rsid w:val="00F65017"/>
    <w:rsid w:val="00F65853"/>
    <w:rsid w:val="00F7137E"/>
    <w:rsid w:val="00F73443"/>
    <w:rsid w:val="00F740AE"/>
    <w:rsid w:val="00F764F7"/>
    <w:rsid w:val="00F77A05"/>
    <w:rsid w:val="00F8262B"/>
    <w:rsid w:val="00F83948"/>
    <w:rsid w:val="00F845C1"/>
    <w:rsid w:val="00F87D3D"/>
    <w:rsid w:val="00F9468F"/>
    <w:rsid w:val="00F94C2B"/>
    <w:rsid w:val="00FA1CAA"/>
    <w:rsid w:val="00FA636F"/>
    <w:rsid w:val="00FB2D9B"/>
    <w:rsid w:val="00FB397F"/>
    <w:rsid w:val="00FB3F9B"/>
    <w:rsid w:val="00FC04B6"/>
    <w:rsid w:val="00FC77D9"/>
    <w:rsid w:val="00FE0F59"/>
    <w:rsid w:val="00FE3FD2"/>
    <w:rsid w:val="00FF20BE"/>
    <w:rsid w:val="00FF2698"/>
    <w:rsid w:val="00FF50CE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D38645"/>
  <w15:chartTrackingRefBased/>
  <w15:docId w15:val="{661D67E4-4EE8-4F45-A28B-14F9B5EF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footnote text" w:uiPriority="99" w:qFormat="1"/>
    <w:lsdException w:name="annotation text" w:uiPriority="99"/>
    <w:lsdException w:name="header" w:uiPriority="99"/>
    <w:lsdException w:name="caption" w:uiPriority="99" w:qFormat="1"/>
    <w:lsdException w:name="footnote reference" w:uiPriority="99" w:qFormat="1"/>
    <w:lsdException w:name="annotation reference" w:uiPriority="99"/>
    <w:lsdException w:name="page number" w:uiPriority="99"/>
    <w:lsdException w:name="Normal (Web)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020A4"/>
    <w:pPr>
      <w:spacing w:line="360" w:lineRule="auto"/>
      <w:ind w:firstLine="709"/>
      <w:jc w:val="both"/>
    </w:pPr>
    <w:rPr>
      <w:rFonts w:ascii="Arial" w:hAnsi="Arial" w:cs="Comic Sans MS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link w:val="Heading1Char"/>
    <w:qFormat/>
    <w:rsid w:val="00402691"/>
    <w:pPr>
      <w:keepNext/>
      <w:spacing w:before="360" w:after="360"/>
      <w:ind w:firstLine="0"/>
      <w:jc w:val="left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1"/>
    <w:qFormat/>
    <w:rsid w:val="00402691"/>
    <w:pPr>
      <w:keepNext/>
      <w:spacing w:before="360" w:after="360"/>
      <w:ind w:firstLine="0"/>
      <w:jc w:val="left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402691"/>
    <w:pPr>
      <w:keepNext/>
      <w:spacing w:before="360" w:after="360"/>
      <w:ind w:firstLine="0"/>
      <w:jc w:val="left"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rsid w:val="00786E5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rsid w:val="00786E5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86E5B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786E5B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86E5B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86E5B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nhideWhenUsed/>
    <w:rsid w:val="00786E5B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786E5B"/>
  </w:style>
  <w:style w:type="paragraph" w:customStyle="1" w:styleId="TTULOANEXOS">
    <w:name w:val="TÍTULO ANEXOS"/>
    <w:basedOn w:val="Normal"/>
    <w:next w:val="Normal"/>
    <w:rsid w:val="00311028"/>
    <w:pPr>
      <w:spacing w:after="360"/>
      <w:ind w:firstLine="0"/>
      <w:jc w:val="center"/>
    </w:pPr>
  </w:style>
  <w:style w:type="numbering" w:styleId="111111">
    <w:name w:val="Outline List 2"/>
    <w:basedOn w:val="NoList"/>
    <w:semiHidden/>
    <w:rsid w:val="00786E5B"/>
    <w:pPr>
      <w:numPr>
        <w:numId w:val="23"/>
      </w:numPr>
    </w:pPr>
  </w:style>
  <w:style w:type="numbering" w:styleId="1ai">
    <w:name w:val="Outline List 1"/>
    <w:basedOn w:val="NoList"/>
    <w:semiHidden/>
    <w:rsid w:val="00786E5B"/>
    <w:pPr>
      <w:numPr>
        <w:numId w:val="24"/>
      </w:numPr>
    </w:pPr>
  </w:style>
  <w:style w:type="character" w:styleId="HTMLAcronym">
    <w:name w:val="HTML Acronym"/>
    <w:basedOn w:val="DefaultParagraphFont"/>
    <w:semiHidden/>
    <w:rsid w:val="00786E5B"/>
  </w:style>
  <w:style w:type="paragraph" w:customStyle="1" w:styleId="ANEXO">
    <w:name w:val="ANEXO"/>
    <w:basedOn w:val="Normal"/>
    <w:next w:val="Normal"/>
    <w:semiHidden/>
    <w:rsid w:val="00F1122C"/>
    <w:pPr>
      <w:spacing w:after="360"/>
      <w:ind w:firstLine="0"/>
      <w:jc w:val="center"/>
    </w:pPr>
  </w:style>
  <w:style w:type="paragraph" w:styleId="TOC1">
    <w:name w:val="toc 1"/>
    <w:basedOn w:val="Normal"/>
    <w:next w:val="Normal"/>
    <w:autoRedefine/>
    <w:rsid w:val="0035028D"/>
    <w:pPr>
      <w:ind w:firstLine="0"/>
      <w:jc w:val="center"/>
    </w:pPr>
  </w:style>
  <w:style w:type="paragraph" w:styleId="TOC2">
    <w:name w:val="toc 2"/>
    <w:basedOn w:val="Normal"/>
    <w:next w:val="Normal"/>
    <w:autoRedefine/>
    <w:rsid w:val="00786E5B"/>
    <w:pPr>
      <w:ind w:left="240"/>
    </w:pPr>
  </w:style>
  <w:style w:type="paragraph" w:styleId="TOC3">
    <w:name w:val="toc 3"/>
    <w:basedOn w:val="Normal"/>
    <w:next w:val="Normal"/>
    <w:autoRedefine/>
    <w:rsid w:val="00786E5B"/>
    <w:pPr>
      <w:ind w:left="480"/>
    </w:pPr>
  </w:style>
  <w:style w:type="numbering" w:styleId="ArticleSection">
    <w:name w:val="Outline List 3"/>
    <w:basedOn w:val="NoList"/>
    <w:semiHidden/>
    <w:rsid w:val="00786E5B"/>
    <w:pPr>
      <w:numPr>
        <w:numId w:val="25"/>
      </w:numPr>
    </w:pPr>
  </w:style>
  <w:style w:type="paragraph" w:styleId="Signature">
    <w:name w:val="Signature"/>
    <w:basedOn w:val="Normal"/>
    <w:semiHidden/>
    <w:rsid w:val="00786E5B"/>
    <w:pPr>
      <w:ind w:left="4252"/>
    </w:pPr>
  </w:style>
  <w:style w:type="paragraph" w:styleId="E-mailSignature">
    <w:name w:val="E-mail Signature"/>
    <w:basedOn w:val="Normal"/>
    <w:semiHidden/>
    <w:rsid w:val="00786E5B"/>
  </w:style>
  <w:style w:type="character" w:styleId="HTMLCite">
    <w:name w:val="HTML Cite"/>
    <w:semiHidden/>
    <w:rsid w:val="00786E5B"/>
    <w:rPr>
      <w:i/>
      <w:iCs/>
    </w:rPr>
  </w:style>
  <w:style w:type="character" w:styleId="HTMLCode">
    <w:name w:val="HTML Code"/>
    <w:semiHidden/>
    <w:rsid w:val="00786E5B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semiHidden/>
    <w:rsid w:val="00786E5B"/>
    <w:pPr>
      <w:numPr>
        <w:numId w:val="26"/>
      </w:numPr>
    </w:pPr>
  </w:style>
  <w:style w:type="paragraph" w:styleId="ListBullet2">
    <w:name w:val="List Bullet 2"/>
    <w:basedOn w:val="Normal"/>
    <w:semiHidden/>
    <w:rsid w:val="00786E5B"/>
    <w:pPr>
      <w:numPr>
        <w:numId w:val="27"/>
      </w:numPr>
    </w:pPr>
  </w:style>
  <w:style w:type="paragraph" w:styleId="ListBullet3">
    <w:name w:val="List Bullet 3"/>
    <w:basedOn w:val="Normal"/>
    <w:semiHidden/>
    <w:rsid w:val="00786E5B"/>
    <w:pPr>
      <w:numPr>
        <w:numId w:val="28"/>
      </w:numPr>
    </w:pPr>
  </w:style>
  <w:style w:type="paragraph" w:styleId="ListBullet4">
    <w:name w:val="List Bullet 4"/>
    <w:basedOn w:val="Normal"/>
    <w:semiHidden/>
    <w:rsid w:val="00786E5B"/>
    <w:pPr>
      <w:numPr>
        <w:numId w:val="29"/>
      </w:numPr>
    </w:pPr>
  </w:style>
  <w:style w:type="paragraph" w:styleId="ListBullet5">
    <w:name w:val="List Bullet 5"/>
    <w:basedOn w:val="Normal"/>
    <w:semiHidden/>
    <w:rsid w:val="00786E5B"/>
    <w:pPr>
      <w:numPr>
        <w:numId w:val="30"/>
      </w:numPr>
    </w:pPr>
  </w:style>
  <w:style w:type="paragraph" w:styleId="BodyText">
    <w:name w:val="Body Text"/>
    <w:basedOn w:val="Normal"/>
    <w:semiHidden/>
    <w:rsid w:val="00786E5B"/>
    <w:pPr>
      <w:spacing w:after="120"/>
    </w:pPr>
  </w:style>
  <w:style w:type="paragraph" w:styleId="BodyText2">
    <w:name w:val="Body Text 2"/>
    <w:basedOn w:val="Normal"/>
    <w:semiHidden/>
    <w:rsid w:val="00786E5B"/>
    <w:pPr>
      <w:spacing w:after="120" w:line="480" w:lineRule="auto"/>
    </w:pPr>
  </w:style>
  <w:style w:type="paragraph" w:styleId="BodyText3">
    <w:name w:val="Body Text 3"/>
    <w:basedOn w:val="Normal"/>
    <w:semiHidden/>
    <w:rsid w:val="00786E5B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rsid w:val="00786E5B"/>
  </w:style>
  <w:style w:type="character" w:styleId="HTMLDefinition">
    <w:name w:val="HTML Definition"/>
    <w:semiHidden/>
    <w:rsid w:val="00786E5B"/>
    <w:rPr>
      <w:i/>
      <w:iCs/>
    </w:rPr>
  </w:style>
  <w:style w:type="paragraph" w:styleId="EnvelopeAddress">
    <w:name w:val="envelope address"/>
    <w:basedOn w:val="Normal"/>
    <w:semiHidden/>
    <w:rsid w:val="00786E5B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Closing">
    <w:name w:val="Closing"/>
    <w:basedOn w:val="Normal"/>
    <w:semiHidden/>
    <w:rsid w:val="00786E5B"/>
    <w:pPr>
      <w:ind w:left="4252"/>
    </w:pPr>
  </w:style>
  <w:style w:type="paragraph" w:styleId="HTMLAddress">
    <w:name w:val="HTML Address"/>
    <w:basedOn w:val="Normal"/>
    <w:semiHidden/>
    <w:rsid w:val="00786E5B"/>
    <w:rPr>
      <w:i/>
      <w:iCs/>
    </w:rPr>
  </w:style>
  <w:style w:type="character" w:styleId="Emphasis">
    <w:name w:val="Emphasis"/>
    <w:rsid w:val="00786E5B"/>
    <w:rPr>
      <w:i/>
      <w:iCs/>
    </w:rPr>
  </w:style>
  <w:style w:type="character" w:styleId="HTMLSample">
    <w:name w:val="HTML Sample"/>
    <w:semiHidden/>
    <w:rsid w:val="00786E5B"/>
    <w:rPr>
      <w:rFonts w:ascii="Courier New" w:hAnsi="Courier New" w:cs="Courier New"/>
    </w:rPr>
  </w:style>
  <w:style w:type="character" w:styleId="Strong">
    <w:name w:val="Strong"/>
    <w:rsid w:val="00786E5B"/>
    <w:rPr>
      <w:b/>
      <w:bCs/>
    </w:rPr>
  </w:style>
  <w:style w:type="character" w:styleId="FollowedHyperlink">
    <w:name w:val="FollowedHyperlink"/>
    <w:semiHidden/>
    <w:rsid w:val="00786E5B"/>
    <w:rPr>
      <w:color w:val="800080"/>
      <w:u w:val="single"/>
    </w:rPr>
  </w:style>
  <w:style w:type="character" w:styleId="Hyperlink">
    <w:name w:val="Hyperlink"/>
    <w:semiHidden/>
    <w:rsid w:val="00786E5B"/>
    <w:rPr>
      <w:color w:val="0000FF"/>
      <w:u w:val="single"/>
    </w:rPr>
  </w:style>
  <w:style w:type="paragraph" w:styleId="Caption">
    <w:name w:val="caption"/>
    <w:aliases w:val="Legenda Quadros"/>
    <w:basedOn w:val="Normal"/>
    <w:next w:val="Normal"/>
    <w:uiPriority w:val="99"/>
    <w:qFormat/>
    <w:rsid w:val="00786E5B"/>
    <w:pPr>
      <w:spacing w:after="120" w:line="240" w:lineRule="auto"/>
      <w:ind w:firstLine="0"/>
      <w:jc w:val="center"/>
    </w:pPr>
    <w:rPr>
      <w:noProof/>
      <w:sz w:val="22"/>
    </w:rPr>
  </w:style>
  <w:style w:type="paragraph" w:styleId="List">
    <w:name w:val="List"/>
    <w:basedOn w:val="Normal"/>
    <w:semiHidden/>
    <w:rsid w:val="00786E5B"/>
    <w:pPr>
      <w:ind w:left="283" w:hanging="283"/>
    </w:pPr>
  </w:style>
  <w:style w:type="paragraph" w:styleId="List2">
    <w:name w:val="List 2"/>
    <w:basedOn w:val="Normal"/>
    <w:semiHidden/>
    <w:rsid w:val="00786E5B"/>
    <w:pPr>
      <w:ind w:left="566" w:hanging="283"/>
    </w:pPr>
  </w:style>
  <w:style w:type="paragraph" w:styleId="List3">
    <w:name w:val="List 3"/>
    <w:basedOn w:val="Normal"/>
    <w:semiHidden/>
    <w:rsid w:val="00786E5B"/>
    <w:pPr>
      <w:ind w:left="849" w:hanging="283"/>
    </w:pPr>
  </w:style>
  <w:style w:type="paragraph" w:styleId="List4">
    <w:name w:val="List 4"/>
    <w:basedOn w:val="Normal"/>
    <w:semiHidden/>
    <w:rsid w:val="00786E5B"/>
    <w:pPr>
      <w:ind w:left="1132" w:hanging="283"/>
    </w:pPr>
  </w:style>
  <w:style w:type="paragraph" w:styleId="List5">
    <w:name w:val="List 5"/>
    <w:basedOn w:val="Normal"/>
    <w:semiHidden/>
    <w:rsid w:val="00786E5B"/>
    <w:pPr>
      <w:ind w:left="1415" w:hanging="283"/>
    </w:pPr>
  </w:style>
  <w:style w:type="paragraph" w:styleId="ListContinue">
    <w:name w:val="List Continue"/>
    <w:basedOn w:val="Normal"/>
    <w:semiHidden/>
    <w:rsid w:val="00786E5B"/>
    <w:pPr>
      <w:spacing w:after="120"/>
      <w:ind w:left="283"/>
    </w:pPr>
  </w:style>
  <w:style w:type="paragraph" w:styleId="ListContinue2">
    <w:name w:val="List Continue 2"/>
    <w:basedOn w:val="Normal"/>
    <w:semiHidden/>
    <w:rsid w:val="00786E5B"/>
    <w:pPr>
      <w:spacing w:after="120"/>
      <w:ind w:left="566"/>
    </w:pPr>
  </w:style>
  <w:style w:type="paragraph" w:styleId="ListContinue3">
    <w:name w:val="List Continue 3"/>
    <w:basedOn w:val="Normal"/>
    <w:semiHidden/>
    <w:rsid w:val="00786E5B"/>
    <w:pPr>
      <w:spacing w:after="120"/>
      <w:ind w:left="849"/>
    </w:pPr>
  </w:style>
  <w:style w:type="paragraph" w:styleId="ListContinue4">
    <w:name w:val="List Continue 4"/>
    <w:basedOn w:val="Normal"/>
    <w:semiHidden/>
    <w:rsid w:val="00786E5B"/>
    <w:pPr>
      <w:spacing w:after="120"/>
      <w:ind w:left="1132"/>
    </w:pPr>
  </w:style>
  <w:style w:type="paragraph" w:styleId="ListContinue5">
    <w:name w:val="List Continue 5"/>
    <w:basedOn w:val="Normal"/>
    <w:semiHidden/>
    <w:rsid w:val="00786E5B"/>
    <w:pPr>
      <w:spacing w:after="120"/>
      <w:ind w:left="1415"/>
    </w:pPr>
  </w:style>
  <w:style w:type="character" w:styleId="HTMLTypewriter">
    <w:name w:val="HTML Typewriter"/>
    <w:semiHidden/>
    <w:rsid w:val="00786E5B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6E5B"/>
    <w:pPr>
      <w:spacing w:before="100" w:beforeAutospacing="1" w:after="100" w:afterAutospacing="1"/>
    </w:pPr>
    <w:rPr>
      <w:rFonts w:ascii="Times" w:hAnsi="Times"/>
      <w:lang w:val="en-US" w:eastAsia="en-US"/>
    </w:rPr>
  </w:style>
  <w:style w:type="paragraph" w:styleId="ListNumber">
    <w:name w:val="List Number"/>
    <w:basedOn w:val="Normal"/>
    <w:semiHidden/>
    <w:rsid w:val="00786E5B"/>
    <w:pPr>
      <w:numPr>
        <w:numId w:val="31"/>
      </w:numPr>
    </w:pPr>
  </w:style>
  <w:style w:type="paragraph" w:styleId="ListNumber2">
    <w:name w:val="List Number 2"/>
    <w:basedOn w:val="Normal"/>
    <w:semiHidden/>
    <w:rsid w:val="00786E5B"/>
    <w:pPr>
      <w:numPr>
        <w:numId w:val="32"/>
      </w:numPr>
    </w:pPr>
  </w:style>
  <w:style w:type="paragraph" w:styleId="ListNumber3">
    <w:name w:val="List Number 3"/>
    <w:basedOn w:val="Normal"/>
    <w:semiHidden/>
    <w:rsid w:val="00786E5B"/>
    <w:pPr>
      <w:numPr>
        <w:numId w:val="33"/>
      </w:numPr>
    </w:pPr>
  </w:style>
  <w:style w:type="paragraph" w:styleId="ListNumber4">
    <w:name w:val="List Number 4"/>
    <w:basedOn w:val="Normal"/>
    <w:semiHidden/>
    <w:rsid w:val="00786E5B"/>
    <w:pPr>
      <w:numPr>
        <w:numId w:val="34"/>
      </w:numPr>
    </w:pPr>
  </w:style>
  <w:style w:type="paragraph" w:styleId="ListNumber5">
    <w:name w:val="List Number 5"/>
    <w:basedOn w:val="Normal"/>
    <w:semiHidden/>
    <w:rsid w:val="00786E5B"/>
    <w:pPr>
      <w:numPr>
        <w:numId w:val="35"/>
      </w:numPr>
    </w:pPr>
  </w:style>
  <w:style w:type="character" w:styleId="LineNumber">
    <w:name w:val="line number"/>
    <w:basedOn w:val="DefaultParagraphFont"/>
    <w:semiHidden/>
    <w:rsid w:val="00786E5B"/>
  </w:style>
  <w:style w:type="character" w:styleId="PageNumber">
    <w:name w:val="page number"/>
    <w:basedOn w:val="DefaultParagraphFont"/>
    <w:uiPriority w:val="99"/>
    <w:semiHidden/>
    <w:rsid w:val="00786E5B"/>
  </w:style>
  <w:style w:type="character" w:customStyle="1" w:styleId="Hyperlink4">
    <w:name w:val="Hyperlink4"/>
    <w:semiHidden/>
    <w:rsid w:val="0013064A"/>
    <w:rPr>
      <w:strike w:val="0"/>
      <w:dstrike w:val="0"/>
      <w:color w:val="000000"/>
      <w:u w:val="none"/>
      <w:effect w:val="none"/>
    </w:rPr>
  </w:style>
  <w:style w:type="paragraph" w:styleId="BodyTextFirstIndent">
    <w:name w:val="Body Text First Indent"/>
    <w:basedOn w:val="BodyText"/>
    <w:semiHidden/>
    <w:rsid w:val="00786E5B"/>
    <w:pPr>
      <w:ind w:firstLine="210"/>
    </w:pPr>
  </w:style>
  <w:style w:type="paragraph" w:styleId="BodyTextIndent">
    <w:name w:val="Body Text Indent"/>
    <w:basedOn w:val="Normal"/>
    <w:semiHidden/>
    <w:rsid w:val="00786E5B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86E5B"/>
    <w:pPr>
      <w:ind w:firstLine="210"/>
    </w:pPr>
  </w:style>
  <w:style w:type="character" w:customStyle="1" w:styleId="Hyperlink5">
    <w:name w:val="Hyperlink5"/>
    <w:semiHidden/>
    <w:rsid w:val="0013064A"/>
    <w:rPr>
      <w:strike w:val="0"/>
      <w:dstrike w:val="0"/>
      <w:color w:val="0466D3"/>
      <w:u w:val="none"/>
      <w:effect w:val="none"/>
    </w:rPr>
  </w:style>
  <w:style w:type="paragraph" w:styleId="BodyTextIndent3">
    <w:name w:val="Body Text Indent 3"/>
    <w:basedOn w:val="Normal"/>
    <w:semiHidden/>
    <w:rsid w:val="00786E5B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semiHidden/>
    <w:rsid w:val="00786E5B"/>
    <w:pPr>
      <w:ind w:left="708"/>
    </w:pPr>
  </w:style>
  <w:style w:type="paragraph" w:styleId="EnvelopeReturn">
    <w:name w:val="envelope return"/>
    <w:basedOn w:val="Normal"/>
    <w:semiHidden/>
    <w:rsid w:val="00786E5B"/>
    <w:rPr>
      <w:rFonts w:cs="Arial"/>
      <w:sz w:val="20"/>
    </w:rPr>
  </w:style>
  <w:style w:type="paragraph" w:styleId="Footer">
    <w:name w:val="footer"/>
    <w:basedOn w:val="Normal"/>
    <w:semiHidden/>
    <w:rsid w:val="00786E5B"/>
    <w:pPr>
      <w:tabs>
        <w:tab w:val="center" w:pos="4252"/>
        <w:tab w:val="right" w:pos="8504"/>
      </w:tabs>
    </w:pPr>
  </w:style>
  <w:style w:type="paragraph" w:styleId="Salutation">
    <w:name w:val="Salutation"/>
    <w:basedOn w:val="Normal"/>
    <w:next w:val="Normal"/>
    <w:semiHidden/>
    <w:rsid w:val="00786E5B"/>
  </w:style>
  <w:style w:type="paragraph" w:styleId="Subtitle">
    <w:name w:val="Subtitle"/>
    <w:basedOn w:val="Normal"/>
    <w:rsid w:val="00786E5B"/>
    <w:pPr>
      <w:spacing w:after="60"/>
      <w:jc w:val="center"/>
      <w:outlineLvl w:val="1"/>
    </w:pPr>
    <w:rPr>
      <w:rFonts w:cs="Arial"/>
    </w:rPr>
  </w:style>
  <w:style w:type="table" w:styleId="TableClassic1">
    <w:name w:val="Table Classic 1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86E5B"/>
    <w:pPr>
      <w:spacing w:line="360" w:lineRule="auto"/>
      <w:ind w:firstLine="709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86E5B"/>
    <w:pPr>
      <w:spacing w:line="360" w:lineRule="auto"/>
      <w:ind w:firstLine="709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86E5B"/>
    <w:pPr>
      <w:spacing w:line="360" w:lineRule="auto"/>
      <w:ind w:firstLine="709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semiHidden/>
    <w:rsid w:val="00786E5B"/>
    <w:pPr>
      <w:spacing w:line="360" w:lineRule="auto"/>
      <w:ind w:firstLine="709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86E5B"/>
    <w:pPr>
      <w:spacing w:line="360" w:lineRule="auto"/>
      <w:ind w:firstLine="709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uiPriority w:val="99"/>
    <w:qFormat/>
    <w:rsid w:val="00786E5B"/>
    <w:rPr>
      <w:vertAlign w:val="superscript"/>
    </w:rPr>
  </w:style>
  <w:style w:type="table" w:styleId="TableGrid3">
    <w:name w:val="Table Grid 3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86E5B"/>
    <w:pPr>
      <w:spacing w:line="360" w:lineRule="auto"/>
      <w:ind w:firstLine="709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86E5B"/>
    <w:pPr>
      <w:spacing w:line="360" w:lineRule="auto"/>
      <w:ind w:firstLine="709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Web1">
    <w:name w:val="Table Web 1"/>
    <w:basedOn w:val="TableNormal"/>
    <w:semiHidden/>
    <w:rsid w:val="00786E5B"/>
    <w:pPr>
      <w:spacing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86E5B"/>
    <w:pPr>
      <w:spacing w:line="360" w:lineRule="auto"/>
      <w:ind w:firstLine="709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86E5B"/>
    <w:pPr>
      <w:spacing w:line="360" w:lineRule="auto"/>
      <w:ind w:firstLine="709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86E5B"/>
    <w:pPr>
      <w:spacing w:line="360" w:lineRule="auto"/>
      <w:ind w:firstLine="709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86E5B"/>
    <w:pPr>
      <w:spacing w:line="360" w:lineRule="auto"/>
      <w:ind w:firstLine="709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86E5B"/>
    <w:pPr>
      <w:spacing w:line="360" w:lineRule="auto"/>
      <w:ind w:firstLine="709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86E5B"/>
    <w:pPr>
      <w:spacing w:line="360" w:lineRule="auto"/>
      <w:ind w:firstLine="709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86E5B"/>
    <w:pPr>
      <w:spacing w:line="360" w:lineRule="auto"/>
      <w:ind w:firstLine="709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86E5B"/>
    <w:pPr>
      <w:spacing w:line="360" w:lineRule="auto"/>
      <w:ind w:firstLine="709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86E5B"/>
    <w:pPr>
      <w:spacing w:line="360" w:lineRule="auto"/>
      <w:ind w:firstLine="709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86E5B"/>
    <w:pPr>
      <w:spacing w:line="360" w:lineRule="auto"/>
      <w:ind w:firstLine="709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86E5B"/>
    <w:pPr>
      <w:spacing w:line="360" w:lineRule="auto"/>
      <w:ind w:firstLine="709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86E5B"/>
    <w:pPr>
      <w:spacing w:line="360" w:lineRule="auto"/>
      <w:ind w:firstLine="709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786E5B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786E5B"/>
    <w:pPr>
      <w:spacing w:after="120"/>
      <w:ind w:left="1440" w:right="1440"/>
    </w:pPr>
  </w:style>
  <w:style w:type="paragraph" w:styleId="PlainText">
    <w:name w:val="Plain Text"/>
    <w:basedOn w:val="Normal"/>
    <w:semiHidden/>
    <w:rsid w:val="00786E5B"/>
    <w:rPr>
      <w:rFonts w:ascii="Courier New" w:hAnsi="Courier New" w:cs="Courier New"/>
      <w:sz w:val="20"/>
    </w:rPr>
  </w:style>
  <w:style w:type="character" w:customStyle="1" w:styleId="CITAOLONGAChar">
    <w:name w:val="CITAÇÃO LONGA Char"/>
    <w:link w:val="CITAOLONGA"/>
    <w:uiPriority w:val="29"/>
    <w:rsid w:val="00AD050A"/>
    <w:rPr>
      <w:rFonts w:ascii="Arial" w:hAnsi="Arial" w:cs="Arial"/>
      <w:szCs w:val="24"/>
    </w:rPr>
  </w:style>
  <w:style w:type="paragraph" w:styleId="NoteHeading">
    <w:name w:val="Note Heading"/>
    <w:basedOn w:val="Normal"/>
    <w:next w:val="Normal"/>
    <w:semiHidden/>
    <w:rsid w:val="00786E5B"/>
  </w:style>
  <w:style w:type="character" w:styleId="HTMLVariable">
    <w:name w:val="HTML Variable"/>
    <w:semiHidden/>
    <w:rsid w:val="00786E5B"/>
    <w:rPr>
      <w:i/>
      <w:iCs/>
    </w:rPr>
  </w:style>
  <w:style w:type="paragraph" w:styleId="Header">
    <w:name w:val="header"/>
    <w:basedOn w:val="Normal"/>
    <w:uiPriority w:val="99"/>
    <w:rsid w:val="00786E5B"/>
    <w:pPr>
      <w:tabs>
        <w:tab w:val="center" w:pos="4419"/>
        <w:tab w:val="right" w:pos="8838"/>
        <w:tab w:val="right" w:leader="dot" w:pos="9072"/>
      </w:tabs>
    </w:pPr>
  </w:style>
  <w:style w:type="paragraph" w:styleId="TableofFigures">
    <w:name w:val="table of figures"/>
    <w:basedOn w:val="Normal"/>
    <w:next w:val="Normal"/>
    <w:semiHidden/>
    <w:rsid w:val="00331282"/>
    <w:pPr>
      <w:ind w:firstLine="0"/>
      <w:jc w:val="left"/>
    </w:pPr>
  </w:style>
  <w:style w:type="paragraph" w:customStyle="1" w:styleId="Resumo">
    <w:name w:val="Resumo"/>
    <w:basedOn w:val="Normal"/>
    <w:semiHidden/>
    <w:rsid w:val="0013064A"/>
    <w:rPr>
      <w:i/>
      <w:iCs/>
    </w:rPr>
  </w:style>
  <w:style w:type="paragraph" w:styleId="MessageHeader">
    <w:name w:val="Message Header"/>
    <w:basedOn w:val="Normal"/>
    <w:semiHidden/>
    <w:rsid w:val="00786E5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DadosCadastrais">
    <w:name w:val="Dados Cadastrais"/>
    <w:basedOn w:val="Normal"/>
    <w:semiHidden/>
    <w:rsid w:val="005E1CE1"/>
    <w:pPr>
      <w:tabs>
        <w:tab w:val="right" w:pos="8505"/>
      </w:tabs>
      <w:spacing w:line="240" w:lineRule="auto"/>
      <w:ind w:firstLine="0"/>
    </w:pPr>
    <w:rPr>
      <w:rFonts w:cs="Arial"/>
      <w:caps/>
    </w:rPr>
  </w:style>
  <w:style w:type="character" w:styleId="EndnoteReference">
    <w:name w:val="endnote reference"/>
    <w:semiHidden/>
    <w:rsid w:val="00B76CB5"/>
    <w:rPr>
      <w:vertAlign w:val="superscript"/>
    </w:rPr>
  </w:style>
  <w:style w:type="paragraph" w:styleId="EndnoteText">
    <w:name w:val="endnote text"/>
    <w:basedOn w:val="Normal"/>
    <w:semiHidden/>
    <w:rsid w:val="00B76CB5"/>
  </w:style>
  <w:style w:type="paragraph" w:customStyle="1" w:styleId="Notaderodap">
    <w:name w:val="Nota de rodapé"/>
    <w:basedOn w:val="Normal"/>
    <w:semiHidden/>
    <w:rsid w:val="00F1122C"/>
    <w:pPr>
      <w:tabs>
        <w:tab w:val="left" w:pos="425"/>
      </w:tabs>
      <w:spacing w:after="120"/>
    </w:pPr>
    <w:rPr>
      <w:spacing w:val="-8"/>
      <w:sz w:val="22"/>
    </w:rPr>
  </w:style>
  <w:style w:type="paragraph" w:customStyle="1" w:styleId="TCC-C5">
    <w:name w:val="TCC-C5"/>
    <w:basedOn w:val="Normal"/>
    <w:link w:val="TCC-C5Char"/>
    <w:semiHidden/>
    <w:rsid w:val="00786E5B"/>
    <w:pPr>
      <w:tabs>
        <w:tab w:val="right" w:leader="dot" w:pos="9072"/>
      </w:tabs>
      <w:spacing w:after="120"/>
    </w:pPr>
  </w:style>
  <w:style w:type="paragraph" w:customStyle="1" w:styleId="grafico">
    <w:name w:val="grafico"/>
    <w:basedOn w:val="Normal"/>
    <w:next w:val="Normal"/>
    <w:rsid w:val="00A07F63"/>
    <w:pPr>
      <w:spacing w:line="240" w:lineRule="auto"/>
      <w:ind w:firstLine="0"/>
      <w:jc w:val="center"/>
    </w:pPr>
    <w:rPr>
      <w:rFonts w:ascii="Times New Roman" w:hAnsi="Times New Roman"/>
      <w:noProof/>
      <w:szCs w:val="20"/>
    </w:rPr>
  </w:style>
  <w:style w:type="paragraph" w:customStyle="1" w:styleId="Ttulocentral1">
    <w:name w:val="Título central 1"/>
    <w:basedOn w:val="Normal"/>
    <w:next w:val="Normal"/>
    <w:rsid w:val="00786E5B"/>
    <w:pPr>
      <w:tabs>
        <w:tab w:val="right" w:leader="dot" w:pos="9072"/>
      </w:tabs>
      <w:spacing w:after="360"/>
      <w:ind w:firstLine="0"/>
      <w:jc w:val="center"/>
    </w:pPr>
    <w:rPr>
      <w:b/>
      <w:caps/>
    </w:rPr>
  </w:style>
  <w:style w:type="paragraph" w:customStyle="1" w:styleId="ListParagraph2">
    <w:name w:val="List Paragraph2"/>
    <w:basedOn w:val="Normal"/>
    <w:semiHidden/>
    <w:qFormat/>
    <w:rsid w:val="00786E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semiHidden/>
    <w:rsid w:val="00385F4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pt-BR"/>
    </w:rPr>
  </w:style>
  <w:style w:type="paragraph" w:customStyle="1" w:styleId="Pa3">
    <w:name w:val="Pa3"/>
    <w:basedOn w:val="Normal"/>
    <w:next w:val="Normal"/>
    <w:semiHidden/>
    <w:rsid w:val="00F1122C"/>
    <w:pPr>
      <w:autoSpaceDE w:val="0"/>
      <w:spacing w:line="241" w:lineRule="atLeast"/>
    </w:pPr>
    <w:rPr>
      <w:rFonts w:ascii="Gill Sans" w:hAnsi="Gill Sans"/>
    </w:rPr>
  </w:style>
  <w:style w:type="paragraph" w:customStyle="1" w:styleId="PargrafodaLista1">
    <w:name w:val="Parágrafo da Lista1"/>
    <w:basedOn w:val="Normal"/>
    <w:semiHidden/>
    <w:qFormat/>
    <w:rsid w:val="00385F45"/>
    <w:pPr>
      <w:spacing w:after="360"/>
      <w:ind w:left="720"/>
      <w:contextualSpacing/>
    </w:pPr>
    <w:rPr>
      <w:rFonts w:eastAsia="Calibri"/>
      <w:szCs w:val="22"/>
      <w:lang w:eastAsia="en-US"/>
    </w:rPr>
  </w:style>
  <w:style w:type="character" w:customStyle="1" w:styleId="Hyperlink6">
    <w:name w:val="Hyperlink6"/>
    <w:semiHidden/>
    <w:rsid w:val="0013064A"/>
    <w:rPr>
      <w:strike w:val="0"/>
      <w:dstrike w:val="0"/>
      <w:color w:val="FF3300"/>
      <w:u w:val="none"/>
      <w:effect w:val="none"/>
    </w:rPr>
  </w:style>
  <w:style w:type="paragraph" w:customStyle="1" w:styleId="Primeirorecuodecorpodetexto1">
    <w:name w:val="Primeiro recuo de corpo de texto1"/>
    <w:basedOn w:val="Normal"/>
    <w:semiHidden/>
    <w:rsid w:val="0013064A"/>
    <w:pPr>
      <w:ind w:firstLine="210"/>
    </w:pPr>
  </w:style>
  <w:style w:type="character" w:customStyle="1" w:styleId="apple-converted-space">
    <w:name w:val="apple-converted-space"/>
    <w:semiHidden/>
    <w:rsid w:val="00786E5B"/>
  </w:style>
  <w:style w:type="character" w:customStyle="1" w:styleId="apple-style-span">
    <w:name w:val="apple-style-span"/>
    <w:semiHidden/>
    <w:rsid w:val="00385F45"/>
    <w:rPr>
      <w:rFonts w:cs="Times New Roman"/>
    </w:rPr>
  </w:style>
  <w:style w:type="paragraph" w:customStyle="1" w:styleId="Autoridade">
    <w:name w:val="Autoridade"/>
    <w:basedOn w:val="Normal"/>
    <w:semiHidden/>
    <w:rsid w:val="00F1122C"/>
    <w:pPr>
      <w:autoSpaceDE w:val="0"/>
      <w:autoSpaceDN w:val="0"/>
      <w:spacing w:line="360" w:lineRule="atLeast"/>
      <w:ind w:left="1871" w:right="1871"/>
      <w:jc w:val="center"/>
    </w:pPr>
    <w:rPr>
      <w:rFonts w:ascii="Courier New" w:hAnsi="Courier New" w:cs="Courier New"/>
      <w:b/>
      <w:bCs/>
      <w:caps/>
      <w:color w:val="000000"/>
    </w:rPr>
  </w:style>
  <w:style w:type="paragraph" w:customStyle="1" w:styleId="Capa">
    <w:name w:val="Capa"/>
    <w:basedOn w:val="Normal"/>
    <w:next w:val="Normal"/>
    <w:rsid w:val="00786E5B"/>
    <w:pPr>
      <w:tabs>
        <w:tab w:val="right" w:leader="dot" w:pos="9072"/>
      </w:tabs>
      <w:ind w:firstLine="0"/>
      <w:jc w:val="center"/>
    </w:pPr>
    <w:rPr>
      <w:b/>
      <w:caps/>
    </w:rPr>
  </w:style>
  <w:style w:type="paragraph" w:styleId="TOC4">
    <w:name w:val="toc 4"/>
    <w:basedOn w:val="Normal"/>
    <w:next w:val="Normal"/>
    <w:autoRedefine/>
    <w:rsid w:val="00786E5B"/>
    <w:pPr>
      <w:ind w:left="720"/>
    </w:pPr>
  </w:style>
  <w:style w:type="paragraph" w:customStyle="1" w:styleId="Ementa">
    <w:name w:val="Ementa"/>
    <w:basedOn w:val="Normal"/>
    <w:semiHidden/>
    <w:rsid w:val="00385F45"/>
    <w:pPr>
      <w:suppressAutoHyphens/>
      <w:autoSpaceDE w:val="0"/>
      <w:autoSpaceDN w:val="0"/>
      <w:ind w:left="3119"/>
    </w:pPr>
    <w:rPr>
      <w:rFonts w:cs="Arial"/>
      <w:b/>
      <w:bCs/>
    </w:rPr>
  </w:style>
  <w:style w:type="character" w:customStyle="1" w:styleId="fontetituloscript">
    <w:name w:val="fontetituloscript"/>
    <w:basedOn w:val="DefaultParagraphFont"/>
    <w:semiHidden/>
    <w:rsid w:val="00F1122C"/>
  </w:style>
  <w:style w:type="character" w:customStyle="1" w:styleId="PRETEXTUALCharChar">
    <w:name w:val="PRE TEXTUAL Char Char"/>
    <w:semiHidden/>
    <w:rsid w:val="0013064A"/>
    <w:rPr>
      <w:rFonts w:eastAsia="SimSun"/>
      <w:b/>
      <w:bCs/>
      <w:sz w:val="24"/>
      <w:szCs w:val="24"/>
      <w:lang w:val="pt-BR" w:eastAsia="zh-CN" w:bidi="ar-SA"/>
    </w:rPr>
  </w:style>
  <w:style w:type="paragraph" w:styleId="HTMLPreformatted">
    <w:name w:val="HTML Preformatted"/>
    <w:basedOn w:val="Normal"/>
    <w:semiHidden/>
    <w:rsid w:val="00786E5B"/>
    <w:rPr>
      <w:rFonts w:ascii="Courier New" w:hAnsi="Courier New" w:cs="Courier New"/>
      <w:sz w:val="20"/>
    </w:rPr>
  </w:style>
  <w:style w:type="paragraph" w:styleId="TOC6">
    <w:name w:val="toc 6"/>
    <w:basedOn w:val="Normal"/>
    <w:next w:val="Normal"/>
    <w:semiHidden/>
    <w:rsid w:val="00373B53"/>
    <w:pPr>
      <w:ind w:firstLine="0"/>
    </w:pPr>
  </w:style>
  <w:style w:type="paragraph" w:styleId="BodyTextIndent2">
    <w:name w:val="Body Text Indent 2"/>
    <w:basedOn w:val="Normal"/>
    <w:semiHidden/>
    <w:rsid w:val="00786E5B"/>
    <w:pPr>
      <w:spacing w:after="120" w:line="480" w:lineRule="auto"/>
      <w:ind w:left="283"/>
    </w:pPr>
  </w:style>
  <w:style w:type="paragraph" w:styleId="FootnoteText">
    <w:name w:val="footnote text"/>
    <w:basedOn w:val="Normal"/>
    <w:link w:val="FootnoteTextChar"/>
    <w:uiPriority w:val="99"/>
    <w:qFormat/>
    <w:rsid w:val="00FF50CE"/>
    <w:pPr>
      <w:spacing w:line="240" w:lineRule="auto"/>
      <w:ind w:firstLine="0"/>
    </w:pPr>
    <w:rPr>
      <w:sz w:val="20"/>
    </w:rPr>
  </w:style>
  <w:style w:type="paragraph" w:customStyle="1" w:styleId="REFERNCIA2">
    <w:name w:val="REFERÊNCIA 2"/>
    <w:basedOn w:val="Normal"/>
    <w:next w:val="Normal"/>
    <w:rsid w:val="00B76CB5"/>
    <w:pPr>
      <w:spacing w:after="240" w:line="240" w:lineRule="auto"/>
      <w:ind w:firstLine="0"/>
      <w:jc w:val="left"/>
    </w:pPr>
    <w:rPr>
      <w:rFonts w:cs="Arial"/>
    </w:rPr>
  </w:style>
  <w:style w:type="character" w:customStyle="1" w:styleId="Absatz-Standardschriftart">
    <w:name w:val="Absatz-Standardschriftart"/>
    <w:semiHidden/>
    <w:rsid w:val="00540C13"/>
  </w:style>
  <w:style w:type="paragraph" w:styleId="TOC7">
    <w:name w:val="toc 7"/>
    <w:basedOn w:val="Normal"/>
    <w:next w:val="Normal"/>
    <w:autoRedefine/>
    <w:semiHidden/>
    <w:rsid w:val="00385F45"/>
    <w:pPr>
      <w:ind w:left="1200"/>
    </w:pPr>
  </w:style>
  <w:style w:type="paragraph" w:styleId="TOC8">
    <w:name w:val="toc 8"/>
    <w:basedOn w:val="Normal"/>
    <w:next w:val="Normal"/>
    <w:autoRedefine/>
    <w:semiHidden/>
    <w:rsid w:val="00385F45"/>
    <w:pPr>
      <w:ind w:left="1400"/>
    </w:pPr>
  </w:style>
  <w:style w:type="paragraph" w:customStyle="1" w:styleId="CapaTexto">
    <w:name w:val="Capa Texto"/>
    <w:next w:val="Normal"/>
    <w:autoRedefine/>
    <w:semiHidden/>
    <w:rsid w:val="00F1122C"/>
    <w:pPr>
      <w:keepNext/>
      <w:spacing w:line="480" w:lineRule="auto"/>
      <w:ind w:firstLine="851"/>
      <w:jc w:val="center"/>
    </w:pPr>
    <w:rPr>
      <w:rFonts w:ascii="Arial" w:hAnsi="Arial"/>
      <w:caps/>
      <w:noProof/>
      <w:color w:val="000000"/>
      <w:sz w:val="32"/>
      <w:lang w:val="pt-BR" w:eastAsia="pt-BR"/>
    </w:rPr>
  </w:style>
  <w:style w:type="paragraph" w:customStyle="1" w:styleId="CapaTexto2">
    <w:name w:val="Capa Texto2"/>
    <w:basedOn w:val="Normal"/>
    <w:autoRedefine/>
    <w:semiHidden/>
    <w:rsid w:val="00F1122C"/>
    <w:pPr>
      <w:tabs>
        <w:tab w:val="left" w:pos="851"/>
        <w:tab w:val="right" w:leader="dot" w:pos="9072"/>
      </w:tabs>
      <w:jc w:val="center"/>
    </w:pPr>
    <w:rPr>
      <w:iCs/>
      <w:color w:val="000000"/>
      <w:sz w:val="28"/>
      <w:szCs w:val="28"/>
    </w:rPr>
  </w:style>
  <w:style w:type="character" w:customStyle="1" w:styleId="CharChar20">
    <w:name w:val="Char Char20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5">
    <w:name w:val="Char Char5"/>
    <w:semiHidden/>
    <w:rsid w:val="007B5F00"/>
    <w:rPr>
      <w:rFonts w:ascii="Arial" w:eastAsia="Times New Roman" w:hAnsi="Arial" w:cs="Arial"/>
      <w:sz w:val="24"/>
      <w:szCs w:val="24"/>
    </w:rPr>
  </w:style>
  <w:style w:type="character" w:customStyle="1" w:styleId="CharChar6">
    <w:name w:val="Char Char6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rsid w:val="00175077"/>
    <w:pPr>
      <w:spacing w:before="360" w:after="360" w:line="240" w:lineRule="auto"/>
      <w:ind w:left="2268" w:firstLine="0"/>
      <w:contextualSpacing/>
    </w:pPr>
    <w:rPr>
      <w:iCs/>
      <w:sz w:val="20"/>
      <w:lang w:val="en-US" w:eastAsia="en-US"/>
    </w:rPr>
  </w:style>
  <w:style w:type="paragraph" w:customStyle="1" w:styleId="Citaolonga0">
    <w:name w:val="Citação longa"/>
    <w:basedOn w:val="Normal"/>
    <w:next w:val="Normal"/>
    <w:rsid w:val="00E61405"/>
    <w:pPr>
      <w:spacing w:before="360" w:after="360" w:line="240" w:lineRule="auto"/>
      <w:ind w:left="2268" w:firstLine="0"/>
    </w:pPr>
    <w:rPr>
      <w:sz w:val="22"/>
    </w:rPr>
  </w:style>
  <w:style w:type="paragraph" w:customStyle="1" w:styleId="CitaoLonga2">
    <w:name w:val="Citação Longa"/>
    <w:basedOn w:val="Normal"/>
    <w:next w:val="Normal"/>
    <w:qFormat/>
    <w:rsid w:val="00314522"/>
    <w:pPr>
      <w:spacing w:before="360" w:after="360" w:line="240" w:lineRule="auto"/>
      <w:ind w:left="2268" w:firstLine="0"/>
      <w:contextualSpacing/>
    </w:pPr>
    <w:rPr>
      <w:sz w:val="20"/>
    </w:rPr>
  </w:style>
  <w:style w:type="paragraph" w:customStyle="1" w:styleId="CITAOLONGAMC">
    <w:name w:val="CITAÇÃO LONGA MC"/>
    <w:basedOn w:val="Normal"/>
    <w:semiHidden/>
    <w:rsid w:val="00F1122C"/>
    <w:pPr>
      <w:widowControl w:val="0"/>
      <w:tabs>
        <w:tab w:val="right" w:leader="dot" w:pos="9072"/>
      </w:tabs>
      <w:spacing w:after="240"/>
      <w:ind w:left="2268"/>
    </w:pPr>
    <w:rPr>
      <w:sz w:val="20"/>
      <w:szCs w:val="20"/>
    </w:rPr>
  </w:style>
  <w:style w:type="paragraph" w:customStyle="1" w:styleId="CM25">
    <w:name w:val="CM25"/>
    <w:basedOn w:val="Default"/>
    <w:next w:val="Default"/>
    <w:semiHidden/>
    <w:rsid w:val="00F1122C"/>
    <w:pPr>
      <w:spacing w:line="360" w:lineRule="auto"/>
      <w:ind w:firstLine="851"/>
    </w:pPr>
    <w:rPr>
      <w:color w:val="auto"/>
    </w:rPr>
  </w:style>
  <w:style w:type="paragraph" w:customStyle="1" w:styleId="CM26">
    <w:name w:val="CM26"/>
    <w:basedOn w:val="Default"/>
    <w:next w:val="Default"/>
    <w:semiHidden/>
    <w:rsid w:val="00F1122C"/>
    <w:pPr>
      <w:spacing w:line="360" w:lineRule="auto"/>
      <w:ind w:firstLine="851"/>
    </w:pPr>
    <w:rPr>
      <w:color w:val="auto"/>
    </w:rPr>
  </w:style>
  <w:style w:type="paragraph" w:customStyle="1" w:styleId="CM27">
    <w:name w:val="CM27"/>
    <w:basedOn w:val="Default"/>
    <w:next w:val="Default"/>
    <w:semiHidden/>
    <w:rsid w:val="00F1122C"/>
    <w:pPr>
      <w:spacing w:line="360" w:lineRule="auto"/>
      <w:ind w:firstLine="851"/>
    </w:pPr>
    <w:rPr>
      <w:color w:val="auto"/>
    </w:rPr>
  </w:style>
  <w:style w:type="paragraph" w:customStyle="1" w:styleId="CM28">
    <w:name w:val="CM28"/>
    <w:basedOn w:val="Default"/>
    <w:next w:val="Default"/>
    <w:semiHidden/>
    <w:rsid w:val="00F1122C"/>
    <w:pPr>
      <w:spacing w:line="360" w:lineRule="auto"/>
      <w:ind w:firstLine="851"/>
    </w:pPr>
    <w:rPr>
      <w:color w:val="auto"/>
    </w:rPr>
  </w:style>
  <w:style w:type="character" w:styleId="IntenseEmphasis">
    <w:name w:val="Intense Emphasis"/>
    <w:rsid w:val="005E1CE1"/>
    <w:rPr>
      <w:b/>
      <w:i/>
      <w:sz w:val="24"/>
      <w:szCs w:val="24"/>
      <w:u w:val="single"/>
    </w:rPr>
  </w:style>
  <w:style w:type="character" w:styleId="SubtleEmphasis">
    <w:name w:val="Subtle Emphasis"/>
    <w:rsid w:val="005E1CE1"/>
    <w:rPr>
      <w:i/>
      <w:color w:val="5A5A5A"/>
    </w:rPr>
  </w:style>
  <w:style w:type="paragraph" w:customStyle="1" w:styleId="EstiloEstiloTtulo1esquerda0cmPrimeiralinha0cmDep">
    <w:name w:val="Estilo Estilo Título 1 + À esquerda:  0 cm Primeira linha:  0 cm Dep..."/>
    <w:basedOn w:val="Normal"/>
    <w:autoRedefine/>
    <w:semiHidden/>
    <w:rsid w:val="00F1122C"/>
    <w:pPr>
      <w:keepNext/>
      <w:tabs>
        <w:tab w:val="right" w:leader="dot" w:pos="9072"/>
      </w:tabs>
      <w:spacing w:after="360"/>
      <w:outlineLvl w:val="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rsid w:val="0013064A"/>
    <w:pPr>
      <w:ind w:left="800"/>
    </w:pPr>
    <w:rPr>
      <w:rFonts w:eastAsia="SimSun"/>
      <w:sz w:val="20"/>
      <w:szCs w:val="20"/>
      <w:lang w:eastAsia="zh-CN"/>
    </w:rPr>
  </w:style>
  <w:style w:type="paragraph" w:customStyle="1" w:styleId="EstiloTtulo1esquerda0cmPrimeiralinha0cmDepoisd">
    <w:name w:val="Estilo Título 1 + À esquerda:  0 cm Primeira linha:  0 cm Depois d..."/>
    <w:basedOn w:val="Heading1"/>
    <w:semiHidden/>
    <w:rsid w:val="00F1122C"/>
    <w:pPr>
      <w:tabs>
        <w:tab w:val="right" w:leader="dot" w:pos="9072"/>
      </w:tabs>
      <w:spacing w:afterLines="200"/>
    </w:pPr>
    <w:rPr>
      <w:szCs w:val="20"/>
    </w:rPr>
  </w:style>
  <w:style w:type="paragraph" w:customStyle="1" w:styleId="EstiloTtulo1esquerda0cmPrimeiralinha0cmDepoisd1">
    <w:name w:val="Estilo Título 1 + À esquerda:  0 cm Primeira linha:  0 cm Depois d...1"/>
    <w:basedOn w:val="Heading1"/>
    <w:autoRedefine/>
    <w:semiHidden/>
    <w:rsid w:val="00F1122C"/>
    <w:pPr>
      <w:tabs>
        <w:tab w:val="right" w:leader="dot" w:pos="9072"/>
      </w:tabs>
    </w:pPr>
    <w:rPr>
      <w:szCs w:val="20"/>
    </w:rPr>
  </w:style>
  <w:style w:type="paragraph" w:customStyle="1" w:styleId="EstiloTtulo1Depoisde48pt">
    <w:name w:val="Estilo Título 1 + Depois de:  48 pt"/>
    <w:basedOn w:val="Heading1"/>
    <w:semiHidden/>
    <w:rsid w:val="00F1122C"/>
    <w:pPr>
      <w:tabs>
        <w:tab w:val="right" w:leader="dot" w:pos="9072"/>
      </w:tabs>
    </w:pPr>
    <w:rPr>
      <w:szCs w:val="20"/>
    </w:rPr>
  </w:style>
  <w:style w:type="paragraph" w:customStyle="1" w:styleId="EstiloTtulo2Antes4linhaDepoisde4linha">
    <w:name w:val="Estilo Título 2 + Antes:  4 linha Depois de:  4 linha"/>
    <w:basedOn w:val="Heading2"/>
    <w:autoRedefine/>
    <w:semiHidden/>
    <w:rsid w:val="00F1122C"/>
    <w:pPr>
      <w:tabs>
        <w:tab w:val="right" w:leader="dot" w:pos="9072"/>
      </w:tabs>
      <w:ind w:firstLine="851"/>
    </w:pPr>
    <w:rPr>
      <w:i/>
      <w:iCs w:val="0"/>
      <w:caps/>
      <w:szCs w:val="20"/>
      <w:lang w:eastAsia="en-US"/>
    </w:rPr>
  </w:style>
  <w:style w:type="paragraph" w:customStyle="1" w:styleId="EstiloTtulo2Antes4linhaDepoisde4linha1">
    <w:name w:val="Estilo Título 2 + Antes:  4 linha Depois de:  4 linha1"/>
    <w:basedOn w:val="Heading2"/>
    <w:semiHidden/>
    <w:rsid w:val="00F1122C"/>
    <w:pPr>
      <w:tabs>
        <w:tab w:val="right" w:leader="dot" w:pos="9072"/>
      </w:tabs>
    </w:pPr>
    <w:rPr>
      <w:i/>
      <w:iCs w:val="0"/>
      <w:caps/>
      <w:szCs w:val="20"/>
      <w:lang w:eastAsia="en-US"/>
    </w:rPr>
  </w:style>
  <w:style w:type="paragraph" w:customStyle="1" w:styleId="EstiloTtulo3Antes48ptDepoisde48pt">
    <w:name w:val="Estilo Título 3 + Antes:  48 pt Depois de:  48 pt"/>
    <w:basedOn w:val="Heading3"/>
    <w:autoRedefine/>
    <w:semiHidden/>
    <w:rsid w:val="00F1122C"/>
    <w:pPr>
      <w:tabs>
        <w:tab w:val="right" w:leader="dot" w:pos="9072"/>
      </w:tabs>
    </w:pPr>
    <w:rPr>
      <w:rFonts w:cs="Times New Roman"/>
      <w:color w:val="000000"/>
      <w:szCs w:val="20"/>
      <w:shd w:val="clear" w:color="auto" w:fill="FFFFFF"/>
    </w:rPr>
  </w:style>
  <w:style w:type="paragraph" w:customStyle="1" w:styleId="EstiloTtulo3Antes48ptDepoisde48pt1">
    <w:name w:val="Estilo Título 3 + Antes:  48 pt Depois de:  48 pt1"/>
    <w:basedOn w:val="Heading3"/>
    <w:semiHidden/>
    <w:rsid w:val="00F1122C"/>
    <w:pPr>
      <w:tabs>
        <w:tab w:val="right" w:leader="dot" w:pos="9072"/>
      </w:tabs>
    </w:pPr>
    <w:rPr>
      <w:rFonts w:cs="Times New Roman"/>
      <w:szCs w:val="20"/>
      <w:shd w:val="clear" w:color="auto" w:fill="FFFFFF"/>
    </w:rPr>
  </w:style>
  <w:style w:type="paragraph" w:customStyle="1" w:styleId="EstiloTTULOPRINCIPALMCesquerda">
    <w:name w:val="Estilo TÍTULO PRINCIPAL MC + À esquerda"/>
    <w:basedOn w:val="Normal"/>
    <w:semiHidden/>
    <w:rsid w:val="00F1122C"/>
    <w:pPr>
      <w:widowControl w:val="0"/>
      <w:tabs>
        <w:tab w:val="right" w:leader="dot" w:pos="9072"/>
      </w:tabs>
      <w:spacing w:after="360"/>
      <w:jc w:val="center"/>
      <w:outlineLvl w:val="0"/>
    </w:pPr>
    <w:rPr>
      <w:b/>
      <w:bCs/>
      <w:szCs w:val="20"/>
    </w:rPr>
  </w:style>
  <w:style w:type="paragraph" w:customStyle="1" w:styleId="Estilo1">
    <w:name w:val="Estilo1"/>
    <w:basedOn w:val="NormalNegrito"/>
    <w:semiHidden/>
    <w:rsid w:val="009C5C89"/>
    <w:pPr>
      <w:ind w:left="0"/>
    </w:pPr>
    <w:rPr>
      <w:rFonts w:cs="Arial"/>
      <w:b w:val="0"/>
      <w:sz w:val="26"/>
      <w:szCs w:val="26"/>
    </w:rPr>
  </w:style>
  <w:style w:type="paragraph" w:customStyle="1" w:styleId="Estilo2">
    <w:name w:val="Estilo2"/>
    <w:basedOn w:val="Normal"/>
    <w:semiHidden/>
    <w:rsid w:val="009C5C89"/>
    <w:rPr>
      <w:rFonts w:ascii="Gill Sans Ultra Bold" w:hAnsi="Gill Sans Ultra Bold"/>
      <w:sz w:val="26"/>
    </w:rPr>
  </w:style>
  <w:style w:type="paragraph" w:customStyle="1" w:styleId="Estilo3">
    <w:name w:val="Estilo3"/>
    <w:basedOn w:val="Joaquim-RegistroCAPA"/>
    <w:semiHidden/>
    <w:qFormat/>
    <w:rsid w:val="005E1CE1"/>
    <w:pPr>
      <w:ind w:left="4536"/>
      <w:jc w:val="both"/>
    </w:pPr>
    <w:rPr>
      <w:b w:val="0"/>
    </w:rPr>
  </w:style>
  <w:style w:type="paragraph" w:customStyle="1" w:styleId="Estilo4">
    <w:name w:val="Estilo4"/>
    <w:basedOn w:val="TOC1"/>
    <w:semiHidden/>
    <w:qFormat/>
    <w:rsid w:val="005E1CE1"/>
    <w:pPr>
      <w:tabs>
        <w:tab w:val="left" w:pos="1200"/>
      </w:tabs>
    </w:pPr>
  </w:style>
  <w:style w:type="paragraph" w:customStyle="1" w:styleId="Estilo5">
    <w:name w:val="Estilo5"/>
    <w:basedOn w:val="Estilo4"/>
    <w:semiHidden/>
    <w:qFormat/>
    <w:rsid w:val="005E1CE1"/>
  </w:style>
  <w:style w:type="paragraph" w:styleId="TOC9">
    <w:name w:val="toc 9"/>
    <w:basedOn w:val="Normal"/>
    <w:next w:val="Normal"/>
    <w:autoRedefine/>
    <w:semiHidden/>
    <w:rsid w:val="00385F45"/>
    <w:pPr>
      <w:ind w:left="1600"/>
    </w:pPr>
  </w:style>
  <w:style w:type="character" w:customStyle="1" w:styleId="gt-icon-text1">
    <w:name w:val="gt-icon-text1"/>
    <w:semiHidden/>
    <w:rsid w:val="00F1122C"/>
    <w:rPr>
      <w:rFonts w:cs="Times New Roman"/>
    </w:rPr>
  </w:style>
  <w:style w:type="character" w:customStyle="1" w:styleId="gwt-inlinehtml">
    <w:name w:val="gwt-inlinehtml"/>
    <w:semiHidden/>
    <w:rsid w:val="00F1122C"/>
    <w:rPr>
      <w:rFonts w:cs="Times New Roman"/>
      <w:bdr w:val="single" w:sz="6" w:space="5" w:color="DDDDDD" w:frame="1"/>
      <w:shd w:val="clear" w:color="auto" w:fill="D9E6F7"/>
    </w:rPr>
  </w:style>
  <w:style w:type="character" w:customStyle="1" w:styleId="hps">
    <w:name w:val="hps"/>
    <w:basedOn w:val="DefaultParagraphFont"/>
    <w:semiHidden/>
    <w:rsid w:val="00EC2430"/>
  </w:style>
  <w:style w:type="paragraph" w:customStyle="1" w:styleId="Introdeconcluso">
    <w:name w:val="Introd e conclusão"/>
    <w:basedOn w:val="Normal"/>
    <w:semiHidden/>
    <w:rsid w:val="00F1122C"/>
    <w:pPr>
      <w:keepNext/>
      <w:tabs>
        <w:tab w:val="right" w:leader="dot" w:pos="9072"/>
      </w:tabs>
      <w:spacing w:after="360"/>
      <w:outlineLvl w:val="0"/>
    </w:pPr>
    <w:rPr>
      <w:b/>
      <w:caps/>
    </w:rPr>
  </w:style>
  <w:style w:type="paragraph" w:customStyle="1" w:styleId="LocaleData">
    <w:name w:val="Local e Data"/>
    <w:basedOn w:val="Normal"/>
    <w:autoRedefine/>
    <w:semiHidden/>
    <w:rsid w:val="00F1122C"/>
    <w:pPr>
      <w:tabs>
        <w:tab w:val="left" w:pos="851"/>
        <w:tab w:val="right" w:leader="dot" w:pos="9072"/>
      </w:tabs>
      <w:jc w:val="center"/>
    </w:pPr>
    <w:rPr>
      <w:iCs/>
      <w:color w:val="000000"/>
      <w:sz w:val="28"/>
    </w:rPr>
  </w:style>
  <w:style w:type="character" w:customStyle="1" w:styleId="longtext">
    <w:name w:val="long_text"/>
    <w:basedOn w:val="DefaultParagraphFont"/>
    <w:semiHidden/>
    <w:rsid w:val="00F1122C"/>
  </w:style>
  <w:style w:type="character" w:customStyle="1" w:styleId="longtext1">
    <w:name w:val="long_text1"/>
    <w:semiHidden/>
    <w:rsid w:val="00FF562F"/>
    <w:rPr>
      <w:rFonts w:cs="Times New Roman"/>
      <w:sz w:val="20"/>
      <w:szCs w:val="20"/>
    </w:rPr>
  </w:style>
  <w:style w:type="paragraph" w:customStyle="1" w:styleId="N">
    <w:name w:val="N"/>
    <w:basedOn w:val="Normal"/>
    <w:autoRedefine/>
    <w:semiHidden/>
    <w:rsid w:val="00F1122C"/>
    <w:pPr>
      <w:tabs>
        <w:tab w:val="right" w:leader="dot" w:pos="9072"/>
      </w:tabs>
      <w:spacing w:before="240" w:after="120"/>
      <w:ind w:left="705"/>
    </w:pPr>
  </w:style>
  <w:style w:type="paragraph" w:customStyle="1" w:styleId="NomeTrabalho">
    <w:name w:val="Nome Trabalho"/>
    <w:basedOn w:val="Normal"/>
    <w:autoRedefine/>
    <w:semiHidden/>
    <w:rsid w:val="00F1122C"/>
    <w:pPr>
      <w:tabs>
        <w:tab w:val="right" w:leader="dot" w:pos="9072"/>
      </w:tabs>
      <w:jc w:val="center"/>
      <w:outlineLvl w:val="0"/>
    </w:pPr>
    <w:rPr>
      <w:iCs/>
      <w:caps/>
      <w:color w:val="000000"/>
      <w:sz w:val="32"/>
    </w:rPr>
  </w:style>
  <w:style w:type="paragraph" w:customStyle="1" w:styleId="nomesecao">
    <w:name w:val="nomesecao"/>
    <w:basedOn w:val="Normal"/>
    <w:semiHidden/>
    <w:rsid w:val="00F1122C"/>
    <w:pPr>
      <w:tabs>
        <w:tab w:val="right" w:leader="dot" w:pos="9072"/>
      </w:tabs>
      <w:spacing w:before="100" w:beforeAutospacing="1" w:after="100" w:afterAutospacing="1"/>
    </w:pPr>
  </w:style>
  <w:style w:type="paragraph" w:customStyle="1" w:styleId="Normal3">
    <w:name w:val="Normal 3"/>
    <w:autoRedefine/>
    <w:semiHidden/>
    <w:rsid w:val="00F1122C"/>
    <w:pPr>
      <w:tabs>
        <w:tab w:val="left" w:pos="4860"/>
      </w:tabs>
      <w:spacing w:line="360" w:lineRule="auto"/>
      <w:ind w:firstLine="851"/>
    </w:pPr>
    <w:rPr>
      <w:rFonts w:ascii="Arial" w:hAnsi="Arial"/>
      <w:noProof/>
      <w:sz w:val="24"/>
      <w:lang w:val="pt-BR" w:eastAsia="pt-BR"/>
    </w:rPr>
  </w:style>
  <w:style w:type="paragraph" w:customStyle="1" w:styleId="normalabnt0">
    <w:name w:val="normal abnt"/>
    <w:basedOn w:val="Normal"/>
    <w:semiHidden/>
    <w:rsid w:val="00F1122C"/>
    <w:pPr>
      <w:spacing w:after="480"/>
    </w:pPr>
    <w:rPr>
      <w:rFonts w:cs="Arial"/>
    </w:rPr>
  </w:style>
  <w:style w:type="paragraph" w:customStyle="1" w:styleId="NormalAbnt1">
    <w:name w:val="Normal Abnt"/>
    <w:semiHidden/>
    <w:rsid w:val="00F1122C"/>
    <w:pPr>
      <w:spacing w:after="480" w:line="360" w:lineRule="auto"/>
      <w:ind w:firstLine="851"/>
      <w:jc w:val="both"/>
    </w:pPr>
    <w:rPr>
      <w:rFonts w:ascii="Arial" w:hAnsi="Arial"/>
      <w:sz w:val="24"/>
      <w:szCs w:val="24"/>
      <w:lang w:val="pt-BR" w:eastAsia="pt-BR"/>
    </w:rPr>
  </w:style>
  <w:style w:type="paragraph" w:customStyle="1" w:styleId="NormalABNT2">
    <w:name w:val="Normal_ABNT"/>
    <w:basedOn w:val="Normal"/>
    <w:semiHidden/>
    <w:rsid w:val="00F1122C"/>
    <w:pPr>
      <w:tabs>
        <w:tab w:val="left" w:pos="851"/>
      </w:tabs>
      <w:spacing w:after="480"/>
    </w:pPr>
    <w:rPr>
      <w:rFonts w:cs="Arial"/>
      <w:color w:val="000000"/>
    </w:rPr>
  </w:style>
  <w:style w:type="paragraph" w:customStyle="1" w:styleId="NotadeRodap0">
    <w:name w:val="Nota de Rodapé"/>
    <w:basedOn w:val="Normal"/>
    <w:semiHidden/>
    <w:rsid w:val="00F1122C"/>
    <w:pPr>
      <w:spacing w:line="240" w:lineRule="auto"/>
      <w:ind w:left="119" w:hanging="119"/>
    </w:pPr>
  </w:style>
  <w:style w:type="character" w:styleId="CommentReference">
    <w:name w:val="annotation reference"/>
    <w:uiPriority w:val="99"/>
    <w:semiHidden/>
    <w:unhideWhenUsed/>
    <w:rsid w:val="00786E5B"/>
    <w:rPr>
      <w:sz w:val="16"/>
      <w:szCs w:val="16"/>
    </w:rPr>
  </w:style>
  <w:style w:type="paragraph" w:customStyle="1" w:styleId="Referencias">
    <w:name w:val="Referencias"/>
    <w:basedOn w:val="Normal"/>
    <w:next w:val="Normal"/>
    <w:rsid w:val="00E24462"/>
    <w:pPr>
      <w:spacing w:before="240" w:after="240" w:line="240" w:lineRule="auto"/>
      <w:ind w:firstLine="0"/>
      <w:jc w:val="left"/>
    </w:pPr>
    <w:rPr>
      <w:rFonts w:cs="Arial"/>
    </w:rPr>
  </w:style>
  <w:style w:type="paragraph" w:customStyle="1" w:styleId="Referenciasbibligraficas">
    <w:name w:val="Referencias bibligraficas"/>
    <w:basedOn w:val="Normal"/>
    <w:semiHidden/>
    <w:rsid w:val="00F1122C"/>
    <w:pPr>
      <w:keepNext/>
      <w:pageBreakBefore/>
      <w:spacing w:after="360"/>
      <w:ind w:firstLine="0"/>
      <w:jc w:val="center"/>
      <w:outlineLvl w:val="0"/>
    </w:pPr>
    <w:rPr>
      <w:rFonts w:cs="Arial"/>
      <w:b/>
      <w:caps/>
    </w:rPr>
  </w:style>
  <w:style w:type="paragraph" w:styleId="Index1">
    <w:name w:val="index 1"/>
    <w:basedOn w:val="Normal"/>
    <w:next w:val="Normal"/>
    <w:autoRedefine/>
    <w:semiHidden/>
    <w:rsid w:val="00385F45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385F45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385F45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385F45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385F45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385F45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385F45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385F45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385F45"/>
    <w:pPr>
      <w:ind w:left="1800" w:hanging="200"/>
    </w:pPr>
  </w:style>
  <w:style w:type="paragraph" w:customStyle="1" w:styleId="ResumoAbstract">
    <w:name w:val="Resumo Abstract"/>
    <w:basedOn w:val="Normal"/>
    <w:semiHidden/>
    <w:rsid w:val="00F1122C"/>
    <w:pPr>
      <w:keepNext/>
      <w:tabs>
        <w:tab w:val="right" w:leader="dot" w:pos="9061"/>
      </w:tabs>
      <w:spacing w:after="360"/>
      <w:ind w:firstLine="0"/>
    </w:pPr>
    <w:rPr>
      <w:rFonts w:cs="Arial"/>
    </w:rPr>
  </w:style>
  <w:style w:type="paragraph" w:styleId="NoSpacing">
    <w:name w:val="No Spacing"/>
    <w:rsid w:val="00F83948"/>
    <w:rPr>
      <w:rFonts w:ascii="Calibri" w:hAnsi="Calibri"/>
      <w:sz w:val="22"/>
      <w:szCs w:val="22"/>
      <w:lang w:val="pt-BR"/>
    </w:rPr>
  </w:style>
  <w:style w:type="character" w:customStyle="1" w:styleId="shorttext1">
    <w:name w:val="short_text1"/>
    <w:semiHidden/>
    <w:rsid w:val="00F1122C"/>
    <w:rPr>
      <w:rFonts w:cs="Times New Roman"/>
      <w:sz w:val="29"/>
      <w:szCs w:val="29"/>
    </w:rPr>
  </w:style>
  <w:style w:type="paragraph" w:styleId="BalloonText">
    <w:name w:val="Balloon Text"/>
    <w:basedOn w:val="Normal"/>
    <w:semiHidden/>
    <w:rsid w:val="00786E5B"/>
    <w:rPr>
      <w:rFonts w:ascii="Tahoma" w:hAnsi="Tahoma" w:cs="Tahoma"/>
      <w:sz w:val="16"/>
      <w:szCs w:val="16"/>
    </w:rPr>
  </w:style>
  <w:style w:type="character" w:customStyle="1" w:styleId="TextodenotaderodapChar">
    <w:name w:val="Texto de nota de rodapé Char"/>
    <w:uiPriority w:val="99"/>
    <w:rsid w:val="002A0969"/>
    <w:rPr>
      <w:lang w:eastAsia="en-US"/>
    </w:rPr>
  </w:style>
  <w:style w:type="character" w:customStyle="1" w:styleId="texto1">
    <w:name w:val="texto1"/>
    <w:semiHidden/>
    <w:rsid w:val="00F1122C"/>
    <w:rPr>
      <w:rFonts w:ascii="Verdana" w:hAnsi="Verdana" w:cs="Times New Roman"/>
      <w:color w:val="000000"/>
      <w:sz w:val="20"/>
      <w:szCs w:val="20"/>
    </w:rPr>
  </w:style>
  <w:style w:type="paragraph" w:customStyle="1" w:styleId="TtForadoSumrio">
    <w:name w:val="Tít. Fora do Sumário"/>
    <w:basedOn w:val="Normal"/>
    <w:next w:val="Normal"/>
    <w:semiHidden/>
    <w:rsid w:val="00F1122C"/>
    <w:pPr>
      <w:keepNext/>
      <w:tabs>
        <w:tab w:val="right" w:leader="dot" w:pos="9061"/>
      </w:tabs>
      <w:spacing w:after="360"/>
      <w:ind w:firstLine="0"/>
      <w:jc w:val="center"/>
    </w:pPr>
    <w:rPr>
      <w:rFonts w:cs="Arial"/>
      <w:b/>
      <w:caps/>
    </w:rPr>
  </w:style>
  <w:style w:type="paragraph" w:customStyle="1" w:styleId="TTULO11MC">
    <w:name w:val="TÍTULO 1.1 MC"/>
    <w:basedOn w:val="Normal"/>
    <w:semiHidden/>
    <w:rsid w:val="00F1122C"/>
    <w:pPr>
      <w:spacing w:before="360" w:after="360"/>
      <w:jc w:val="left"/>
      <w:outlineLvl w:val="2"/>
    </w:pPr>
    <w:rPr>
      <w:rFonts w:ascii="Times New Roman" w:hAnsi="Times New Roman"/>
      <w:caps/>
    </w:rPr>
  </w:style>
  <w:style w:type="paragraph" w:customStyle="1" w:styleId="TTULO1MC">
    <w:name w:val="TÍTULO 1MC"/>
    <w:basedOn w:val="Normal"/>
    <w:semiHidden/>
    <w:rsid w:val="00F1122C"/>
    <w:pPr>
      <w:spacing w:before="360" w:after="360"/>
      <w:jc w:val="left"/>
      <w:outlineLvl w:val="1"/>
    </w:pPr>
    <w:rPr>
      <w:rFonts w:ascii="Times New Roman" w:hAnsi="Times New Roman"/>
      <w:b/>
      <w:caps/>
    </w:rPr>
  </w:style>
  <w:style w:type="paragraph" w:customStyle="1" w:styleId="TTULOCENTRAL10">
    <w:name w:val="TÍTULO CENTRAL 1"/>
    <w:basedOn w:val="Normal"/>
    <w:next w:val="Normal"/>
    <w:rsid w:val="0013064A"/>
    <w:pPr>
      <w:suppressAutoHyphens/>
      <w:spacing w:after="720"/>
      <w:jc w:val="center"/>
    </w:pPr>
    <w:rPr>
      <w:rFonts w:eastAsia="Calibri" w:cs="Calibri"/>
      <w:b/>
      <w:caps/>
      <w:szCs w:val="22"/>
      <w:lang w:eastAsia="ar-SA"/>
    </w:rPr>
  </w:style>
  <w:style w:type="paragraph" w:customStyle="1" w:styleId="TTULOCENTRAL2">
    <w:name w:val="TÍTULO CENTRAL 2"/>
    <w:basedOn w:val="Normal"/>
    <w:next w:val="Normal"/>
    <w:rsid w:val="00C342E2"/>
    <w:pPr>
      <w:spacing w:after="360"/>
      <w:jc w:val="center"/>
    </w:pPr>
    <w:rPr>
      <w:rFonts w:cs="Arial"/>
      <w:b/>
      <w:caps/>
      <w:lang w:val="en-US"/>
    </w:rPr>
  </w:style>
  <w:style w:type="paragraph" w:styleId="IndexHeading">
    <w:name w:val="index heading"/>
    <w:basedOn w:val="Normal"/>
    <w:next w:val="Index1"/>
    <w:semiHidden/>
    <w:rsid w:val="00385F45"/>
    <w:rPr>
      <w:rFonts w:cs="Arial"/>
      <w:b/>
      <w:bCs/>
    </w:rPr>
  </w:style>
  <w:style w:type="paragraph" w:customStyle="1" w:styleId="Ttulononumeradoaesquerda">
    <w:name w:val="Título não numerado a esquerda"/>
    <w:basedOn w:val="Normal"/>
    <w:autoRedefine/>
    <w:semiHidden/>
    <w:rsid w:val="00402691"/>
    <w:pPr>
      <w:spacing w:before="240" w:after="60"/>
      <w:ind w:firstLine="0"/>
      <w:jc w:val="left"/>
      <w:outlineLvl w:val="0"/>
    </w:pPr>
    <w:rPr>
      <w:rFonts w:cs="Arial"/>
      <w:bCs/>
      <w:caps/>
      <w:noProof/>
      <w:kern w:val="28"/>
      <w:sz w:val="32"/>
      <w:szCs w:val="32"/>
    </w:rPr>
  </w:style>
  <w:style w:type="paragraph" w:customStyle="1" w:styleId="TTULOPRINCIPALMC">
    <w:name w:val="TÍTULO PRINCIPAL MC"/>
    <w:basedOn w:val="Normal"/>
    <w:semiHidden/>
    <w:rsid w:val="00F1122C"/>
    <w:pPr>
      <w:widowControl w:val="0"/>
      <w:spacing w:after="360"/>
      <w:ind w:firstLine="0"/>
      <w:jc w:val="center"/>
      <w:outlineLvl w:val="0"/>
    </w:pPr>
    <w:rPr>
      <w:rFonts w:ascii="Times New Roman" w:hAnsi="Times New Roman"/>
      <w:b/>
    </w:rPr>
  </w:style>
  <w:style w:type="paragraph" w:customStyle="1" w:styleId="TtuloSumrio">
    <w:name w:val="Título.Sumário"/>
    <w:basedOn w:val="Heading1"/>
    <w:next w:val="Normal"/>
    <w:semiHidden/>
    <w:rsid w:val="00F1122C"/>
  </w:style>
  <w:style w:type="character" w:customStyle="1" w:styleId="txt-tahoma-11-preto-materias">
    <w:name w:val="txt-tahoma-11-preto-materias"/>
    <w:semiHidden/>
    <w:rsid w:val="00F1122C"/>
    <w:rPr>
      <w:rFonts w:cs="Times New Roman"/>
    </w:rPr>
  </w:style>
  <w:style w:type="paragraph" w:customStyle="1" w:styleId="western">
    <w:name w:val="western"/>
    <w:basedOn w:val="Normal"/>
    <w:semiHidden/>
    <w:rsid w:val="00D937E0"/>
    <w:pPr>
      <w:spacing w:before="280" w:after="119"/>
    </w:pPr>
  </w:style>
  <w:style w:type="character" w:customStyle="1" w:styleId="CabealhoChar">
    <w:name w:val="Cabeçalho Char"/>
    <w:link w:val="Header"/>
    <w:uiPriority w:val="99"/>
    <w:rsid w:val="00F83948"/>
    <w:rPr>
      <w:rFonts w:ascii="Calibri" w:eastAsia="Calibri" w:hAnsi="Calibri"/>
      <w:sz w:val="22"/>
      <w:szCs w:val="22"/>
      <w:lang w:val="pt-BR" w:eastAsia="en-US" w:bidi="ar-SA"/>
    </w:rPr>
  </w:style>
  <w:style w:type="paragraph" w:styleId="TOCHeading">
    <w:name w:val="TOC Heading"/>
    <w:basedOn w:val="Heading1"/>
    <w:next w:val="Normal"/>
    <w:rsid w:val="002A0969"/>
    <w:pPr>
      <w:keepLines/>
      <w:spacing w:before="480"/>
      <w:outlineLvl w:val="9"/>
    </w:pPr>
    <w:rPr>
      <w:color w:val="365F91"/>
      <w:sz w:val="28"/>
      <w:szCs w:val="28"/>
    </w:rPr>
  </w:style>
  <w:style w:type="character" w:customStyle="1" w:styleId="WW8Num4z1">
    <w:name w:val="WW8Num4z1"/>
    <w:semiHidden/>
    <w:rsid w:val="00F1122C"/>
    <w:rPr>
      <w:rFonts w:ascii="Courier New" w:hAnsi="Courier New"/>
      <w:sz w:val="20"/>
    </w:rPr>
  </w:style>
  <w:style w:type="character" w:customStyle="1" w:styleId="FootnoteTextChar">
    <w:name w:val="Footnote Text Char"/>
    <w:link w:val="FootnoteText"/>
    <w:locked/>
    <w:rsid w:val="00FF50CE"/>
    <w:rPr>
      <w:rFonts w:ascii="Arial" w:hAnsi="Arial" w:cs="Comic Sans MS"/>
      <w:szCs w:val="24"/>
    </w:rPr>
  </w:style>
  <w:style w:type="character" w:customStyle="1" w:styleId="gt-trans-draggable">
    <w:name w:val="gt-trans-draggable"/>
    <w:basedOn w:val="DefaultParagraphFont"/>
    <w:semiHidden/>
    <w:rsid w:val="00F1122C"/>
  </w:style>
  <w:style w:type="character" w:customStyle="1" w:styleId="hpsatn">
    <w:name w:val="hps atn"/>
    <w:basedOn w:val="DefaultParagraphFont"/>
    <w:semiHidden/>
    <w:rsid w:val="00360BE3"/>
  </w:style>
  <w:style w:type="character" w:customStyle="1" w:styleId="hpsgt-trans-draggable">
    <w:name w:val="hps gt-trans-draggable"/>
    <w:basedOn w:val="DefaultParagraphFont"/>
    <w:semiHidden/>
    <w:rsid w:val="00F1122C"/>
  </w:style>
  <w:style w:type="paragraph" w:customStyle="1" w:styleId="Relato">
    <w:name w:val="Relato"/>
    <w:semiHidden/>
    <w:rsid w:val="00F1122C"/>
    <w:pPr>
      <w:ind w:firstLine="851"/>
      <w:jc w:val="both"/>
    </w:pPr>
    <w:rPr>
      <w:rFonts w:ascii="Ottawa" w:hAnsi="Ottawa"/>
      <w:kern w:val="24"/>
      <w:sz w:val="24"/>
      <w:lang w:val="pt-BR" w:eastAsia="pt-BR"/>
    </w:rPr>
  </w:style>
  <w:style w:type="character" w:customStyle="1" w:styleId="shorttext">
    <w:name w:val="short_text"/>
    <w:semiHidden/>
    <w:rsid w:val="00CF6D25"/>
    <w:rPr>
      <w:rFonts w:cs="Times New Roman"/>
    </w:rPr>
  </w:style>
  <w:style w:type="paragraph" w:customStyle="1" w:styleId="Figura">
    <w:name w:val="Figura"/>
    <w:basedOn w:val="Normal"/>
    <w:next w:val="Normal"/>
    <w:semiHidden/>
    <w:rsid w:val="00F1122C"/>
    <w:pPr>
      <w:tabs>
        <w:tab w:val="right" w:leader="dot" w:pos="9072"/>
      </w:tabs>
      <w:autoSpaceDE w:val="0"/>
      <w:autoSpaceDN w:val="0"/>
      <w:adjustRightInd w:val="0"/>
      <w:jc w:val="center"/>
    </w:pPr>
  </w:style>
  <w:style w:type="paragraph" w:customStyle="1" w:styleId="Reference">
    <w:name w:val="Reference"/>
    <w:basedOn w:val="Normal"/>
    <w:semiHidden/>
    <w:rsid w:val="00F1122C"/>
    <w:pPr>
      <w:tabs>
        <w:tab w:val="left" w:pos="720"/>
      </w:tabs>
      <w:spacing w:before="120"/>
      <w:ind w:left="284" w:hanging="284"/>
    </w:pPr>
    <w:rPr>
      <w:rFonts w:ascii="Times" w:hAnsi="Times"/>
      <w:szCs w:val="20"/>
    </w:rPr>
  </w:style>
  <w:style w:type="character" w:styleId="IntenseReference">
    <w:name w:val="Intense Reference"/>
    <w:rsid w:val="00EC2430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rsid w:val="005E1CE1"/>
    <w:rPr>
      <w:sz w:val="24"/>
      <w:szCs w:val="24"/>
      <w:u w:val="single"/>
    </w:rPr>
  </w:style>
  <w:style w:type="paragraph" w:customStyle="1" w:styleId="RESUMO0">
    <w:name w:val="RESUMO"/>
    <w:basedOn w:val="Normal"/>
    <w:next w:val="Normal"/>
    <w:rsid w:val="0013064A"/>
    <w:pPr>
      <w:tabs>
        <w:tab w:val="left" w:pos="1560"/>
      </w:tabs>
      <w:autoSpaceDE w:val="0"/>
      <w:autoSpaceDN w:val="0"/>
      <w:adjustRightInd w:val="0"/>
      <w:spacing w:before="360" w:after="120"/>
      <w:ind w:left="1559"/>
    </w:pPr>
    <w:rPr>
      <w:spacing w:val="4"/>
      <w:lang w:val="pt" w:eastAsia="pt-PT"/>
    </w:rPr>
  </w:style>
  <w:style w:type="character" w:customStyle="1" w:styleId="CharCharChar">
    <w:name w:val="Char Char Char"/>
    <w:semiHidden/>
    <w:rsid w:val="00357F67"/>
    <w:rPr>
      <w:rFonts w:ascii="Tahoma" w:eastAsia="Times New Roman" w:hAnsi="Tahoma"/>
    </w:rPr>
  </w:style>
  <w:style w:type="character" w:styleId="PlaceholderText">
    <w:name w:val="Placeholder Text"/>
    <w:semiHidden/>
    <w:rsid w:val="00F1122C"/>
    <w:rPr>
      <w:color w:val="808080"/>
    </w:rPr>
  </w:style>
  <w:style w:type="paragraph" w:customStyle="1" w:styleId="texto10">
    <w:name w:val="texto10"/>
    <w:basedOn w:val="Normal"/>
    <w:semiHidden/>
    <w:rsid w:val="00F1122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extoFormulrios">
    <w:name w:val="TextoFormulários"/>
    <w:basedOn w:val="Normal"/>
    <w:semiHidden/>
    <w:rsid w:val="00F1122C"/>
    <w:pPr>
      <w:suppressAutoHyphens/>
    </w:pPr>
    <w:rPr>
      <w:b/>
      <w:color w:val="0000FF"/>
      <w:sz w:val="20"/>
      <w:szCs w:val="20"/>
      <w:lang w:eastAsia="ar-SA"/>
    </w:rPr>
  </w:style>
  <w:style w:type="character" w:styleId="BookTitle">
    <w:name w:val="Book Title"/>
    <w:rsid w:val="006F33EB"/>
    <w:rPr>
      <w:b/>
      <w:bCs/>
      <w:smallCaps/>
      <w:spacing w:val="5"/>
    </w:rPr>
  </w:style>
  <w:style w:type="paragraph" w:customStyle="1" w:styleId="titulo1">
    <w:name w:val="titulo1"/>
    <w:basedOn w:val="Normal"/>
    <w:semiHidden/>
    <w:rsid w:val="00F1122C"/>
    <w:pPr>
      <w:spacing w:before="100" w:beforeAutospacing="1" w:after="100" w:afterAutospacing="1"/>
    </w:pPr>
    <w:rPr>
      <w:rFonts w:cs="Arial"/>
      <w:b/>
      <w:bCs/>
      <w:color w:val="0E3259"/>
      <w:sz w:val="45"/>
      <w:szCs w:val="45"/>
    </w:rPr>
  </w:style>
  <w:style w:type="paragraph" w:customStyle="1" w:styleId="titulo2">
    <w:name w:val="titulo2"/>
    <w:basedOn w:val="Normal"/>
    <w:semiHidden/>
    <w:rsid w:val="00F1122C"/>
    <w:pPr>
      <w:spacing w:before="100" w:beforeAutospacing="1" w:after="100" w:afterAutospacing="1"/>
    </w:pPr>
    <w:rPr>
      <w:rFonts w:cs="Arial"/>
      <w:b/>
      <w:bCs/>
      <w:color w:val="000000"/>
      <w:sz w:val="34"/>
      <w:szCs w:val="34"/>
    </w:rPr>
  </w:style>
  <w:style w:type="paragraph" w:customStyle="1" w:styleId="Ementa-Ttulo">
    <w:name w:val="Ementa - Título"/>
    <w:basedOn w:val="Normal"/>
    <w:semiHidden/>
    <w:rsid w:val="005E1CE1"/>
    <w:pPr>
      <w:spacing w:line="240" w:lineRule="auto"/>
      <w:ind w:left="2835" w:firstLine="0"/>
    </w:pPr>
    <w:rPr>
      <w:rFonts w:cs="Arial"/>
      <w:bCs/>
      <w:caps/>
      <w:sz w:val="22"/>
      <w:szCs w:val="22"/>
    </w:rPr>
  </w:style>
  <w:style w:type="paragraph" w:customStyle="1" w:styleId="PargrafoNormal">
    <w:name w:val="Parágrafo Normal"/>
    <w:basedOn w:val="Normal"/>
    <w:semiHidden/>
    <w:rsid w:val="005E1CE1"/>
    <w:pPr>
      <w:spacing w:after="60"/>
      <w:ind w:firstLine="1418"/>
    </w:pPr>
    <w:rPr>
      <w:rFonts w:cs="Arial"/>
    </w:rPr>
  </w:style>
  <w:style w:type="paragraph" w:customStyle="1" w:styleId="TCC-Capa">
    <w:name w:val="TCC-Capa"/>
    <w:basedOn w:val="Normal"/>
    <w:semiHidden/>
    <w:rsid w:val="00331282"/>
    <w:pPr>
      <w:spacing w:line="480" w:lineRule="auto"/>
      <w:jc w:val="center"/>
    </w:pPr>
    <w:rPr>
      <w:rFonts w:ascii="Times New Roman" w:eastAsia="Calibri" w:hAnsi="Times New Roman"/>
      <w:szCs w:val="20"/>
    </w:rPr>
  </w:style>
  <w:style w:type="paragraph" w:customStyle="1" w:styleId="Ttulocentral20">
    <w:name w:val="Título central 2"/>
    <w:basedOn w:val="Normal"/>
    <w:next w:val="Normal"/>
    <w:semiHidden/>
    <w:rsid w:val="00F1122C"/>
    <w:pPr>
      <w:spacing w:after="720"/>
      <w:ind w:firstLine="0"/>
      <w:jc w:val="center"/>
    </w:pPr>
    <w:rPr>
      <w:b/>
      <w:caps/>
    </w:rPr>
  </w:style>
  <w:style w:type="paragraph" w:customStyle="1" w:styleId="TEXTOCORRIDO">
    <w:name w:val="TEXTO CORRIDO"/>
    <w:basedOn w:val="Normal"/>
    <w:semiHidden/>
    <w:rsid w:val="00A643F7"/>
    <w:pPr>
      <w:suppressAutoHyphens/>
    </w:pPr>
    <w:rPr>
      <w:rFonts w:cs="Arial"/>
      <w:lang w:eastAsia="ar-SA"/>
    </w:rPr>
  </w:style>
  <w:style w:type="character" w:customStyle="1" w:styleId="textojustificado">
    <w:name w:val="textojustificado"/>
    <w:basedOn w:val="DefaultParagraphFont"/>
    <w:semiHidden/>
    <w:rsid w:val="00B76CB5"/>
  </w:style>
  <w:style w:type="paragraph" w:customStyle="1" w:styleId="TtuloCentral11">
    <w:name w:val="Título Central 1"/>
    <w:basedOn w:val="Normal"/>
    <w:next w:val="Normal"/>
    <w:semiHidden/>
    <w:rsid w:val="00B76CB5"/>
    <w:pPr>
      <w:spacing w:after="360"/>
      <w:ind w:firstLine="0"/>
      <w:jc w:val="center"/>
    </w:pPr>
    <w:rPr>
      <w:b/>
      <w:caps/>
    </w:rPr>
  </w:style>
  <w:style w:type="paragraph" w:customStyle="1" w:styleId="ttulocentral21">
    <w:name w:val="título central 2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TTULOREFERNCIA">
    <w:name w:val="TÍTULO REFERÊNCIA"/>
    <w:basedOn w:val="Normal"/>
    <w:next w:val="Normal"/>
    <w:semiHidden/>
    <w:qFormat/>
    <w:rsid w:val="00F1122C"/>
    <w:pPr>
      <w:spacing w:after="360"/>
      <w:ind w:firstLine="0"/>
      <w:jc w:val="center"/>
    </w:pPr>
    <w:rPr>
      <w:b/>
      <w:caps/>
    </w:rPr>
  </w:style>
  <w:style w:type="paragraph" w:customStyle="1" w:styleId="TTULODECAPTULO">
    <w:name w:val="TÍTULO DE CAPÍTULO"/>
    <w:basedOn w:val="Normal"/>
    <w:next w:val="Normal"/>
    <w:rsid w:val="00CB3FD3"/>
    <w:pPr>
      <w:ind w:firstLine="0"/>
      <w:jc w:val="right"/>
    </w:pPr>
    <w:rPr>
      <w:b/>
      <w:caps/>
      <w:sz w:val="28"/>
      <w:szCs w:val="28"/>
    </w:rPr>
  </w:style>
  <w:style w:type="table" w:customStyle="1" w:styleId="GradeClara1">
    <w:name w:val="Grade Clara1"/>
    <w:semiHidden/>
    <w:rsid w:val="00671FCA"/>
    <w:rPr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dia11">
    <w:name w:val="Lista Média 11"/>
    <w:semiHidden/>
    <w:rsid w:val="00F1122C"/>
    <w:rPr>
      <w:rFonts w:ascii="Calibri" w:hAnsi="Calibri"/>
      <w:color w:val="000000"/>
      <w:lang w:val="pt-BR"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semiHidden/>
    <w:rsid w:val="001905F3"/>
    <w:rPr>
      <w:rFonts w:ascii="Calibri" w:hAnsi="Calibri"/>
      <w:color w:val="000000"/>
      <w:lang w:val="pt-BR"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W8Num4z2">
    <w:name w:val="WW8Num4z2"/>
    <w:semiHidden/>
    <w:rsid w:val="00F1122C"/>
    <w:rPr>
      <w:rFonts w:ascii="Wingdings" w:hAnsi="Wingdings"/>
      <w:sz w:val="20"/>
    </w:rPr>
  </w:style>
  <w:style w:type="character" w:customStyle="1" w:styleId="googqs-tidbit1">
    <w:name w:val="goog_qs-tidbit1"/>
    <w:semiHidden/>
    <w:rsid w:val="00B76CB5"/>
    <w:rPr>
      <w:vanish w:val="0"/>
      <w:webHidden w:val="0"/>
      <w:specVanish w:val="0"/>
    </w:rPr>
  </w:style>
  <w:style w:type="paragraph" w:customStyle="1" w:styleId="referenciass">
    <w:name w:val="referenciass"/>
    <w:basedOn w:val="Normal"/>
    <w:semiHidden/>
    <w:qFormat/>
    <w:rsid w:val="00F1122C"/>
    <w:pPr>
      <w:tabs>
        <w:tab w:val="left" w:pos="709"/>
      </w:tabs>
      <w:spacing w:after="360" w:line="240" w:lineRule="auto"/>
    </w:pPr>
  </w:style>
  <w:style w:type="paragraph" w:customStyle="1" w:styleId="TTULOAPNDICEANEXO">
    <w:name w:val="TÍTULO APÊNDICE ANEXO"/>
    <w:basedOn w:val="Normal"/>
    <w:next w:val="Normal"/>
    <w:semiHidden/>
    <w:qFormat/>
    <w:rsid w:val="00F1122C"/>
    <w:pPr>
      <w:spacing w:after="360"/>
      <w:ind w:firstLine="0"/>
      <w:jc w:val="center"/>
    </w:pPr>
  </w:style>
  <w:style w:type="paragraph" w:customStyle="1" w:styleId="WW-Commarcadores2">
    <w:name w:val="WW-Com marcadores 2"/>
    <w:basedOn w:val="Normal"/>
    <w:semiHidden/>
    <w:rsid w:val="00F1122C"/>
    <w:pPr>
      <w:keepNext/>
      <w:tabs>
        <w:tab w:val="num" w:pos="720"/>
      </w:tabs>
      <w:suppressAutoHyphens/>
      <w:spacing w:line="240" w:lineRule="auto"/>
    </w:pPr>
    <w:rPr>
      <w:rFonts w:ascii="Times New Roman" w:hAnsi="Times New Roman"/>
      <w:szCs w:val="20"/>
      <w:lang w:eastAsia="ar-SA"/>
    </w:rPr>
  </w:style>
  <w:style w:type="character" w:customStyle="1" w:styleId="WW8NumSt3z0">
    <w:name w:val="WW8NumSt3z0"/>
    <w:semiHidden/>
    <w:rsid w:val="00F1122C"/>
    <w:rPr>
      <w:rFonts w:ascii="Wingdings" w:hAnsi="Wingdings"/>
      <w:sz w:val="20"/>
    </w:rPr>
  </w:style>
  <w:style w:type="character" w:customStyle="1" w:styleId="gsa1">
    <w:name w:val="gs_a1"/>
    <w:semiHidden/>
    <w:rsid w:val="00F1122C"/>
    <w:rPr>
      <w:color w:val="008000"/>
    </w:rPr>
  </w:style>
  <w:style w:type="character" w:customStyle="1" w:styleId="gsctg21">
    <w:name w:val="gs_ctg21"/>
    <w:semiHidden/>
    <w:rsid w:val="00F1122C"/>
    <w:rPr>
      <w:b/>
      <w:bCs/>
      <w:sz w:val="24"/>
      <w:szCs w:val="24"/>
    </w:rPr>
  </w:style>
  <w:style w:type="character" w:customStyle="1" w:styleId="gsggs1">
    <w:name w:val="gs_ggs1"/>
    <w:semiHidden/>
    <w:rsid w:val="00F1122C"/>
  </w:style>
  <w:style w:type="paragraph" w:customStyle="1" w:styleId="TCC-Ttulop">
    <w:name w:val="TCC-Títulop"/>
    <w:basedOn w:val="Normal"/>
    <w:semiHidden/>
    <w:rsid w:val="00C5223E"/>
    <w:pPr>
      <w:tabs>
        <w:tab w:val="left" w:leader="dot" w:pos="7796"/>
      </w:tabs>
      <w:spacing w:after="720"/>
      <w:jc w:val="center"/>
    </w:pPr>
    <w:rPr>
      <w:rFonts w:ascii="Times" w:hAnsi="Times"/>
      <w:b/>
      <w:caps/>
      <w:szCs w:val="20"/>
    </w:rPr>
  </w:style>
  <w:style w:type="paragraph" w:customStyle="1" w:styleId="ENTREVISTA">
    <w:name w:val="ENTREVISTA"/>
    <w:basedOn w:val="Normal"/>
    <w:next w:val="Normal"/>
    <w:semiHidden/>
    <w:rsid w:val="00F1122C"/>
    <w:pPr>
      <w:spacing w:before="240" w:after="240" w:line="240" w:lineRule="auto"/>
      <w:ind w:left="1134" w:firstLine="0"/>
    </w:pPr>
    <w:rPr>
      <w:rFonts w:cs="Arial"/>
      <w:i/>
      <w:sz w:val="22"/>
      <w:szCs w:val="20"/>
    </w:rPr>
  </w:style>
  <w:style w:type="character" w:customStyle="1" w:styleId="bwxsm">
    <w:name w:val="b w xsm"/>
    <w:basedOn w:val="DefaultParagraphFont"/>
    <w:semiHidden/>
    <w:rsid w:val="00F1122C"/>
  </w:style>
  <w:style w:type="character" w:customStyle="1" w:styleId="bc">
    <w:name w:val="bc"/>
    <w:basedOn w:val="DefaultParagraphFont"/>
    <w:semiHidden/>
    <w:rsid w:val="00F1122C"/>
  </w:style>
  <w:style w:type="paragraph" w:customStyle="1" w:styleId="Pa0">
    <w:name w:val="Pa0"/>
    <w:basedOn w:val="Normal"/>
    <w:next w:val="Normal"/>
    <w:semiHidden/>
    <w:rsid w:val="00F1122C"/>
    <w:pPr>
      <w:autoSpaceDE w:val="0"/>
      <w:autoSpaceDN w:val="0"/>
      <w:adjustRightInd w:val="0"/>
      <w:spacing w:line="241" w:lineRule="atLeast"/>
      <w:ind w:firstLine="0"/>
      <w:jc w:val="left"/>
    </w:pPr>
    <w:rPr>
      <w:rFonts w:ascii="Comic Sans MS" w:hAnsi="Comic Sans MS"/>
    </w:rPr>
  </w:style>
  <w:style w:type="paragraph" w:customStyle="1" w:styleId="Pa2">
    <w:name w:val="Pa2"/>
    <w:basedOn w:val="Default"/>
    <w:next w:val="Default"/>
    <w:semiHidden/>
    <w:rsid w:val="00F1122C"/>
    <w:pPr>
      <w:spacing w:line="320" w:lineRule="atLeast"/>
    </w:pPr>
    <w:rPr>
      <w:color w:val="auto"/>
    </w:rPr>
  </w:style>
  <w:style w:type="paragraph" w:customStyle="1" w:styleId="Pa6">
    <w:name w:val="Pa6"/>
    <w:basedOn w:val="Default"/>
    <w:next w:val="Default"/>
    <w:semiHidden/>
    <w:rsid w:val="00B94FFF"/>
    <w:pPr>
      <w:spacing w:line="221" w:lineRule="atLeast"/>
    </w:pPr>
    <w:rPr>
      <w:rFonts w:ascii="Times New Roman" w:hAnsi="Times New Roman" w:cs="Times New Roman"/>
      <w:color w:val="auto"/>
      <w:lang w:eastAsia="pt-BR"/>
    </w:rPr>
  </w:style>
  <w:style w:type="paragraph" w:customStyle="1" w:styleId="Pa8">
    <w:name w:val="Pa8"/>
    <w:basedOn w:val="Default"/>
    <w:next w:val="Default"/>
    <w:semiHidden/>
    <w:rsid w:val="00F1122C"/>
    <w:pPr>
      <w:spacing w:line="200" w:lineRule="atLeast"/>
    </w:pPr>
    <w:rPr>
      <w:rFonts w:ascii="XQJRTB+Agenda-Light" w:hAnsi="XQJRTB+Agenda-Light"/>
      <w:color w:val="auto"/>
    </w:rPr>
  </w:style>
  <w:style w:type="paragraph" w:styleId="TableofAuthorities">
    <w:name w:val="table of authorities"/>
    <w:basedOn w:val="Normal"/>
    <w:next w:val="Normal"/>
    <w:semiHidden/>
    <w:rsid w:val="00385F45"/>
    <w:pPr>
      <w:ind w:left="200" w:hanging="200"/>
    </w:pPr>
  </w:style>
  <w:style w:type="paragraph" w:styleId="MacroText">
    <w:name w:val="macro"/>
    <w:semiHidden/>
    <w:rsid w:val="00385F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pt-BR" w:eastAsia="pt-BR"/>
    </w:rPr>
  </w:style>
  <w:style w:type="paragraph" w:styleId="TOAHeading">
    <w:name w:val="toa heading"/>
    <w:basedOn w:val="Normal"/>
    <w:next w:val="Normal"/>
    <w:semiHidden/>
    <w:rsid w:val="00385F45"/>
    <w:pPr>
      <w:spacing w:before="120"/>
    </w:pPr>
    <w:rPr>
      <w:rFonts w:cs="Arial"/>
      <w:b/>
      <w:bCs/>
    </w:rPr>
  </w:style>
  <w:style w:type="character" w:customStyle="1" w:styleId="googqs-tidbitgoogqs-tidbit-1">
    <w:name w:val="goog_qs-tidbit goog_qs-tidbit-1"/>
    <w:basedOn w:val="DefaultParagraphFont"/>
    <w:semiHidden/>
    <w:rsid w:val="00F1122C"/>
  </w:style>
  <w:style w:type="paragraph" w:customStyle="1" w:styleId="post-footer-linepost-footer-line-1">
    <w:name w:val="post-footer-line post-footer-line-1"/>
    <w:basedOn w:val="Normal"/>
    <w:semiHidden/>
    <w:rsid w:val="00F1122C"/>
    <w:pPr>
      <w:spacing w:before="100" w:beforeAutospacing="1" w:after="100" w:afterAutospacing="1"/>
    </w:pPr>
  </w:style>
  <w:style w:type="paragraph" w:customStyle="1" w:styleId="TCC-Citao">
    <w:name w:val="TCC-Citação"/>
    <w:basedOn w:val="TCC-C5"/>
    <w:semiHidden/>
    <w:rsid w:val="00C5223E"/>
    <w:pPr>
      <w:spacing w:before="720" w:after="720"/>
      <w:ind w:left="2268"/>
    </w:pPr>
    <w:rPr>
      <w:sz w:val="20"/>
    </w:rPr>
  </w:style>
  <w:style w:type="paragraph" w:customStyle="1" w:styleId="TCC-RefBibliogrficas">
    <w:name w:val="TCC-Ref. Bibliográficas"/>
    <w:basedOn w:val="TCC-C5"/>
    <w:autoRedefine/>
    <w:rsid w:val="00163952"/>
    <w:pPr>
      <w:tabs>
        <w:tab w:val="left" w:pos="709"/>
      </w:tabs>
      <w:spacing w:before="120"/>
    </w:pPr>
  </w:style>
  <w:style w:type="paragraph" w:customStyle="1" w:styleId="TCC-Ttulo">
    <w:name w:val="TCC-Título"/>
    <w:basedOn w:val="Normal"/>
    <w:next w:val="Normal"/>
    <w:semiHidden/>
    <w:rsid w:val="00C5223E"/>
    <w:pPr>
      <w:tabs>
        <w:tab w:val="left" w:leader="dot" w:pos="7796"/>
      </w:tabs>
      <w:spacing w:before="2268" w:after="970" w:line="480" w:lineRule="auto"/>
      <w:jc w:val="center"/>
    </w:pPr>
    <w:rPr>
      <w:b/>
      <w:caps/>
      <w:sz w:val="30"/>
      <w:szCs w:val="20"/>
    </w:rPr>
  </w:style>
  <w:style w:type="paragraph" w:customStyle="1" w:styleId="TTULOPR-TEXTUAL">
    <w:name w:val="TÍTULO PRÉ-TEXTUAL"/>
    <w:basedOn w:val="Normal"/>
    <w:next w:val="Normal"/>
    <w:semiHidden/>
    <w:rsid w:val="00385F45"/>
    <w:pPr>
      <w:spacing w:after="360"/>
      <w:jc w:val="center"/>
    </w:pPr>
    <w:rPr>
      <w:rFonts w:eastAsia="Calibri"/>
      <w:b/>
      <w:caps/>
      <w:szCs w:val="22"/>
    </w:rPr>
  </w:style>
  <w:style w:type="paragraph" w:customStyle="1" w:styleId="NormalABNT">
    <w:name w:val="Normal ABNT"/>
    <w:basedOn w:val="Normal"/>
    <w:autoRedefine/>
    <w:semiHidden/>
    <w:qFormat/>
    <w:rsid w:val="005266E2"/>
    <w:pPr>
      <w:numPr>
        <w:numId w:val="17"/>
      </w:numPr>
    </w:pPr>
    <w:rPr>
      <w:szCs w:val="20"/>
    </w:rPr>
  </w:style>
  <w:style w:type="paragraph" w:customStyle="1" w:styleId="Referncias">
    <w:name w:val="Referências"/>
    <w:basedOn w:val="Normal"/>
    <w:semiHidden/>
    <w:qFormat/>
    <w:rsid w:val="005266E2"/>
    <w:pPr>
      <w:spacing w:line="240" w:lineRule="auto"/>
    </w:pPr>
    <w:rPr>
      <w:szCs w:val="20"/>
    </w:rPr>
  </w:style>
  <w:style w:type="paragraph" w:customStyle="1" w:styleId="ndice">
    <w:name w:val="Índice"/>
    <w:basedOn w:val="Normal"/>
    <w:semiHidden/>
    <w:rsid w:val="00B94FFF"/>
    <w:pPr>
      <w:suppressLineNumbers/>
      <w:suppressAutoHyphens/>
      <w:spacing w:line="240" w:lineRule="auto"/>
      <w:ind w:firstLine="0"/>
      <w:jc w:val="left"/>
    </w:pPr>
    <w:rPr>
      <w:rFonts w:cs="Tahoma"/>
      <w:sz w:val="22"/>
      <w:szCs w:val="22"/>
      <w:lang w:eastAsia="ar-SA"/>
    </w:rPr>
  </w:style>
  <w:style w:type="paragraph" w:customStyle="1" w:styleId="Legenda1">
    <w:name w:val="Legenda1"/>
    <w:basedOn w:val="Normal"/>
    <w:semiHidden/>
    <w:rsid w:val="00B94FFF"/>
    <w:pPr>
      <w:suppressLineNumbers/>
      <w:suppressAutoHyphens/>
      <w:spacing w:before="120" w:after="120" w:line="240" w:lineRule="auto"/>
      <w:ind w:firstLine="0"/>
      <w:jc w:val="left"/>
    </w:pPr>
    <w:rPr>
      <w:rFonts w:cs="Tahoma"/>
      <w:i/>
      <w:iCs/>
      <w:lang w:eastAsia="ar-SA"/>
    </w:rPr>
  </w:style>
  <w:style w:type="character" w:customStyle="1" w:styleId="Marcas">
    <w:name w:val="Marcas"/>
    <w:semiHidden/>
    <w:rsid w:val="000064DE"/>
    <w:rPr>
      <w:rFonts w:ascii="OpenSymbol" w:eastAsia="OpenSymbol" w:hAnsi="OpenSymbol" w:cs="OpenSymbol"/>
    </w:rPr>
  </w:style>
  <w:style w:type="character" w:customStyle="1" w:styleId="Smbolosdenumerao">
    <w:name w:val="Símbolos de numeração"/>
    <w:semiHidden/>
    <w:rsid w:val="007B5F00"/>
  </w:style>
  <w:style w:type="paragraph" w:customStyle="1" w:styleId="Ttulo1">
    <w:name w:val="Título1"/>
    <w:basedOn w:val="Normal"/>
    <w:next w:val="Normal"/>
    <w:semiHidden/>
    <w:rsid w:val="00B94FFF"/>
    <w:pPr>
      <w:keepNext/>
      <w:spacing w:before="240" w:after="120"/>
    </w:pPr>
    <w:rPr>
      <w:rFonts w:eastAsia="SimSun" w:cs="Tahoma"/>
      <w:sz w:val="28"/>
      <w:szCs w:val="28"/>
    </w:rPr>
  </w:style>
  <w:style w:type="paragraph" w:customStyle="1" w:styleId="CITAAO">
    <w:name w:val="CITAÇAO"/>
    <w:basedOn w:val="Normal"/>
    <w:next w:val="Normal"/>
    <w:semiHidden/>
    <w:rsid w:val="00F1122C"/>
    <w:pPr>
      <w:autoSpaceDE w:val="0"/>
      <w:autoSpaceDN w:val="0"/>
      <w:adjustRightInd w:val="0"/>
      <w:spacing w:before="360" w:after="360" w:line="240" w:lineRule="auto"/>
      <w:ind w:left="2268"/>
    </w:pPr>
    <w:rPr>
      <w:rFonts w:cs="Arial"/>
    </w:rPr>
  </w:style>
  <w:style w:type="character" w:customStyle="1" w:styleId="ft">
    <w:name w:val="ft"/>
    <w:basedOn w:val="DefaultParagraphFont"/>
    <w:semiHidden/>
    <w:rsid w:val="00716C84"/>
  </w:style>
  <w:style w:type="character" w:customStyle="1" w:styleId="gl3">
    <w:name w:val="gl3"/>
    <w:basedOn w:val="DefaultParagraphFont"/>
    <w:semiHidden/>
    <w:rsid w:val="00F1122C"/>
  </w:style>
  <w:style w:type="paragraph" w:customStyle="1" w:styleId="RefernciastextoChar">
    <w:name w:val="Referências texto Char"/>
    <w:basedOn w:val="Default"/>
    <w:next w:val="Default"/>
    <w:semiHidden/>
    <w:rsid w:val="00F1122C"/>
    <w:rPr>
      <w:color w:val="auto"/>
    </w:rPr>
  </w:style>
  <w:style w:type="character" w:customStyle="1" w:styleId="stdnobr">
    <w:name w:val="std nobr"/>
    <w:basedOn w:val="DefaultParagraphFont"/>
    <w:semiHidden/>
    <w:rsid w:val="00F1122C"/>
  </w:style>
  <w:style w:type="paragraph" w:customStyle="1" w:styleId="TITULOANEXOEAPENDICE">
    <w:name w:val="TITULO ANEXO E APENDICE"/>
    <w:basedOn w:val="Normal"/>
    <w:next w:val="Normal"/>
    <w:semiHidden/>
    <w:rsid w:val="00F1122C"/>
    <w:pPr>
      <w:spacing w:after="360"/>
      <w:ind w:firstLine="0"/>
      <w:jc w:val="center"/>
    </w:pPr>
    <w:rPr>
      <w:rFonts w:cs="Arial"/>
      <w:szCs w:val="28"/>
    </w:rPr>
  </w:style>
  <w:style w:type="paragraph" w:customStyle="1" w:styleId="TITULOPRETEXTUAIS">
    <w:name w:val="TITULO PRETEXTUAIS"/>
    <w:basedOn w:val="Normal"/>
    <w:next w:val="Normal"/>
    <w:semiHidden/>
    <w:rsid w:val="00F1122C"/>
    <w:pPr>
      <w:spacing w:after="360"/>
      <w:jc w:val="center"/>
    </w:pPr>
    <w:rPr>
      <w:rFonts w:cs="Arial"/>
      <w:b/>
      <w:caps/>
    </w:rPr>
  </w:style>
  <w:style w:type="paragraph" w:customStyle="1" w:styleId="TITULOREFERENCIA">
    <w:name w:val="TITULO REFERENCIA"/>
    <w:basedOn w:val="Normal"/>
    <w:next w:val="Normal"/>
    <w:semiHidden/>
    <w:rsid w:val="00F1122C"/>
    <w:pPr>
      <w:spacing w:after="360"/>
      <w:ind w:firstLine="0"/>
      <w:jc w:val="center"/>
    </w:pPr>
    <w:rPr>
      <w:b/>
      <w:caps/>
      <w:szCs w:val="28"/>
    </w:rPr>
  </w:style>
  <w:style w:type="paragraph" w:customStyle="1" w:styleId="Captulo">
    <w:name w:val="Capítulo"/>
    <w:basedOn w:val="Normal"/>
    <w:next w:val="Normal"/>
    <w:semiHidden/>
    <w:rsid w:val="005E1CE1"/>
    <w:pPr>
      <w:keepNext/>
      <w:spacing w:before="240" w:after="120"/>
    </w:pPr>
    <w:rPr>
      <w:rFonts w:eastAsia="Arial Unicode MS" w:cs="Tahoma"/>
      <w:sz w:val="28"/>
      <w:szCs w:val="28"/>
    </w:rPr>
  </w:style>
  <w:style w:type="character" w:customStyle="1" w:styleId="Caracteresdenotadefim">
    <w:name w:val="Caracteres de nota de fim"/>
    <w:semiHidden/>
    <w:rsid w:val="00A70792"/>
  </w:style>
  <w:style w:type="character" w:customStyle="1" w:styleId="Caracteresdenotaderodap">
    <w:name w:val="Caracteres de nota de rodapé"/>
    <w:semiHidden/>
    <w:rsid w:val="00A70792"/>
    <w:rPr>
      <w:vertAlign w:val="superscript"/>
    </w:rPr>
  </w:style>
  <w:style w:type="character" w:customStyle="1" w:styleId="QuoteChar">
    <w:name w:val="Quote Char"/>
    <w:link w:val="Quote"/>
    <w:uiPriority w:val="29"/>
    <w:rsid w:val="00175077"/>
    <w:rPr>
      <w:rFonts w:ascii="Arial" w:hAnsi="Arial" w:cs="Comic Sans MS"/>
      <w:iCs/>
      <w:szCs w:val="24"/>
      <w:lang w:val="en-US" w:eastAsia="en-US"/>
    </w:rPr>
  </w:style>
  <w:style w:type="paragraph" w:customStyle="1" w:styleId="Contedodatabela">
    <w:name w:val="Conteúdo da tabela"/>
    <w:basedOn w:val="Normal"/>
    <w:semiHidden/>
    <w:rsid w:val="005E1CE1"/>
    <w:pPr>
      <w:suppressLineNumbers/>
    </w:pPr>
  </w:style>
  <w:style w:type="paragraph" w:customStyle="1" w:styleId="Entradadendice10">
    <w:name w:val="Entrada de índice 10"/>
    <w:basedOn w:val="ndice"/>
    <w:semiHidden/>
    <w:rsid w:val="00D25921"/>
    <w:pPr>
      <w:widowControl w:val="0"/>
      <w:tabs>
        <w:tab w:val="right" w:leader="dot" w:pos="22372"/>
      </w:tabs>
      <w:ind w:left="2547"/>
    </w:pPr>
    <w:rPr>
      <w:rFonts w:eastAsia="Lucida Sans Unicode"/>
      <w:kern w:val="1"/>
      <w:szCs w:val="24"/>
    </w:rPr>
  </w:style>
  <w:style w:type="character" w:customStyle="1" w:styleId="Fontepargpadro1">
    <w:name w:val="Fonte parág. padrão1"/>
    <w:semiHidden/>
    <w:rsid w:val="00B94FFF"/>
  </w:style>
  <w:style w:type="character" w:customStyle="1" w:styleId="Fontepargpadro2">
    <w:name w:val="Fonte parág. padrão2"/>
    <w:semiHidden/>
    <w:rsid w:val="005E1CE1"/>
  </w:style>
  <w:style w:type="character" w:customStyle="1" w:styleId="Fontepargpadro3">
    <w:name w:val="Fonte parág. padrão3"/>
    <w:semiHidden/>
    <w:rsid w:val="000064DE"/>
  </w:style>
  <w:style w:type="character" w:customStyle="1" w:styleId="Fontepargpadro4">
    <w:name w:val="Fonte parág. padrão4"/>
    <w:semiHidden/>
    <w:rsid w:val="000064DE"/>
  </w:style>
  <w:style w:type="character" w:customStyle="1" w:styleId="Fontepargpadro5">
    <w:name w:val="Fonte parág. padrão5"/>
    <w:semiHidden/>
    <w:rsid w:val="00D25921"/>
  </w:style>
  <w:style w:type="character" w:customStyle="1" w:styleId="Fontepargpadro6">
    <w:name w:val="Fonte parág. padrão6"/>
    <w:semiHidden/>
    <w:rsid w:val="00D25921"/>
  </w:style>
  <w:style w:type="paragraph" w:customStyle="1" w:styleId="Legenda2">
    <w:name w:val="Legenda2"/>
    <w:basedOn w:val="Normal"/>
    <w:semiHidden/>
    <w:rsid w:val="005E1CE1"/>
    <w:pPr>
      <w:suppressLineNumbers/>
      <w:spacing w:before="120" w:after="120"/>
    </w:pPr>
    <w:rPr>
      <w:rFonts w:cs="Tahoma"/>
      <w:i/>
      <w:iCs/>
    </w:rPr>
  </w:style>
  <w:style w:type="paragraph" w:customStyle="1" w:styleId="Legenda3">
    <w:name w:val="Legenda3"/>
    <w:basedOn w:val="Normal"/>
    <w:semiHidden/>
    <w:rsid w:val="000064DE"/>
    <w:pPr>
      <w:suppressLineNumbers/>
      <w:tabs>
        <w:tab w:val="left" w:leader="dot" w:pos="7796"/>
      </w:tabs>
      <w:suppressAutoHyphens/>
      <w:spacing w:before="120" w:after="120" w:line="240" w:lineRule="auto"/>
      <w:ind w:firstLine="0"/>
      <w:jc w:val="left"/>
    </w:pPr>
    <w:rPr>
      <w:rFonts w:cs="Tahoma"/>
      <w:i/>
      <w:iCs/>
      <w:lang w:eastAsia="ar-SA"/>
    </w:rPr>
  </w:style>
  <w:style w:type="paragraph" w:customStyle="1" w:styleId="Legenda4">
    <w:name w:val="Legenda4"/>
    <w:basedOn w:val="Normal"/>
    <w:semiHidden/>
    <w:rsid w:val="000064DE"/>
    <w:pPr>
      <w:suppressLineNumbers/>
      <w:tabs>
        <w:tab w:val="left" w:leader="dot" w:pos="7796"/>
      </w:tabs>
      <w:suppressAutoHyphens/>
      <w:spacing w:before="120" w:after="120" w:line="240" w:lineRule="auto"/>
      <w:ind w:firstLine="0"/>
      <w:jc w:val="left"/>
    </w:pPr>
    <w:rPr>
      <w:rFonts w:cs="Tahoma"/>
      <w:i/>
      <w:iCs/>
      <w:lang w:eastAsia="ar-SA"/>
    </w:rPr>
  </w:style>
  <w:style w:type="paragraph" w:customStyle="1" w:styleId="Legenda5">
    <w:name w:val="Legenda5"/>
    <w:basedOn w:val="Normal"/>
    <w:semiHidden/>
    <w:rsid w:val="00D25921"/>
    <w:pPr>
      <w:widowControl w:val="0"/>
      <w:suppressLineNumbers/>
      <w:suppressAutoHyphens/>
      <w:spacing w:before="120" w:after="120"/>
    </w:pPr>
    <w:rPr>
      <w:rFonts w:eastAsia="Lucida Sans Unicode" w:cs="Tahoma"/>
      <w:i/>
      <w:iCs/>
      <w:kern w:val="1"/>
      <w:lang w:eastAsia="ar-SA"/>
    </w:rPr>
  </w:style>
  <w:style w:type="paragraph" w:customStyle="1" w:styleId="Legenda6">
    <w:name w:val="Legenda6"/>
    <w:basedOn w:val="Normal"/>
    <w:semiHidden/>
    <w:rsid w:val="00D25921"/>
    <w:pPr>
      <w:widowControl w:val="0"/>
      <w:suppressLineNumbers/>
      <w:suppressAutoHyphens/>
      <w:spacing w:before="120" w:after="120"/>
    </w:pPr>
    <w:rPr>
      <w:rFonts w:eastAsia="Lucida Sans Unicode" w:cs="Tahoma"/>
      <w:i/>
      <w:iCs/>
      <w:kern w:val="1"/>
      <w:lang w:eastAsia="ar-SA"/>
    </w:rPr>
  </w:style>
  <w:style w:type="paragraph" w:customStyle="1" w:styleId="Legenda7">
    <w:name w:val="Legenda7"/>
    <w:basedOn w:val="Normal"/>
    <w:semiHidden/>
    <w:rsid w:val="00D25921"/>
    <w:pPr>
      <w:widowControl w:val="0"/>
      <w:suppressLineNumbers/>
      <w:suppressAutoHyphens/>
      <w:spacing w:before="120" w:after="120"/>
    </w:pPr>
    <w:rPr>
      <w:rFonts w:eastAsia="Lucida Sans Unicode" w:cs="Tahoma"/>
      <w:i/>
      <w:iCs/>
      <w:kern w:val="1"/>
      <w:lang w:eastAsia="ar-SA"/>
    </w:rPr>
  </w:style>
  <w:style w:type="character" w:customStyle="1" w:styleId="Refdenotadefim1">
    <w:name w:val="Ref. de nota de fim1"/>
    <w:semiHidden/>
    <w:rsid w:val="005E1CE1"/>
    <w:rPr>
      <w:vertAlign w:val="superscript"/>
    </w:rPr>
  </w:style>
  <w:style w:type="character" w:customStyle="1" w:styleId="Refdenotadefim2">
    <w:name w:val="Ref. de nota de fim2"/>
    <w:semiHidden/>
    <w:rsid w:val="00D25921"/>
    <w:rPr>
      <w:vertAlign w:val="superscript"/>
    </w:rPr>
  </w:style>
  <w:style w:type="character" w:customStyle="1" w:styleId="Refdenotaderodap1">
    <w:name w:val="Ref. de nota de rodapé1"/>
    <w:semiHidden/>
    <w:rsid w:val="00540C13"/>
    <w:rPr>
      <w:vertAlign w:val="superscript"/>
    </w:rPr>
  </w:style>
  <w:style w:type="character" w:customStyle="1" w:styleId="Refdenotaderodap2">
    <w:name w:val="Ref. de nota de rodapé2"/>
    <w:semiHidden/>
    <w:rsid w:val="00D25921"/>
    <w:rPr>
      <w:vertAlign w:val="superscript"/>
    </w:rPr>
  </w:style>
  <w:style w:type="character" w:customStyle="1" w:styleId="Refdenotaderodap3">
    <w:name w:val="Ref. de nota de rodapé3"/>
    <w:semiHidden/>
    <w:rsid w:val="00D25921"/>
    <w:rPr>
      <w:vertAlign w:val="superscript"/>
    </w:rPr>
  </w:style>
  <w:style w:type="character" w:customStyle="1" w:styleId="Refdenotaderodap4">
    <w:name w:val="Ref. de nota de rodapé4"/>
    <w:semiHidden/>
    <w:rsid w:val="00D25921"/>
    <w:rPr>
      <w:vertAlign w:val="superscript"/>
    </w:rPr>
  </w:style>
  <w:style w:type="character" w:customStyle="1" w:styleId="Refdenotaderodap5">
    <w:name w:val="Ref. de nota de rodapé5"/>
    <w:semiHidden/>
    <w:rsid w:val="00D25921"/>
    <w:rPr>
      <w:vertAlign w:val="superscript"/>
    </w:rPr>
  </w:style>
  <w:style w:type="paragraph" w:customStyle="1" w:styleId="Ttulodatabela">
    <w:name w:val="Título da tabela"/>
    <w:basedOn w:val="Contedodatabela"/>
    <w:semiHidden/>
    <w:rsid w:val="005E1CE1"/>
    <w:pPr>
      <w:jc w:val="center"/>
    </w:pPr>
    <w:rPr>
      <w:bCs/>
    </w:rPr>
  </w:style>
  <w:style w:type="character" w:customStyle="1" w:styleId="WW8Num10z0">
    <w:name w:val="WW8Num10z0"/>
    <w:semiHidden/>
    <w:rsid w:val="007B5F00"/>
    <w:rPr>
      <w:rFonts w:ascii="Symbol" w:hAnsi="Symbol" w:cs="Symbol"/>
    </w:rPr>
  </w:style>
  <w:style w:type="character" w:customStyle="1" w:styleId="WW8Num10z1">
    <w:name w:val="WW8Num10z1"/>
    <w:semiHidden/>
    <w:rsid w:val="00D25921"/>
    <w:rPr>
      <w:rFonts w:ascii="Courier New" w:hAnsi="Courier New"/>
      <w:sz w:val="20"/>
    </w:rPr>
  </w:style>
  <w:style w:type="character" w:customStyle="1" w:styleId="WW8Num10z2">
    <w:name w:val="WW8Num10z2"/>
    <w:semiHidden/>
    <w:rsid w:val="00D25921"/>
    <w:rPr>
      <w:rFonts w:ascii="Wingdings" w:hAnsi="Wingdings"/>
      <w:sz w:val="20"/>
    </w:rPr>
  </w:style>
  <w:style w:type="character" w:customStyle="1" w:styleId="WW8Num11z0">
    <w:name w:val="WW8Num11z0"/>
    <w:semiHidden/>
    <w:rsid w:val="000064DE"/>
    <w:rPr>
      <w:rFonts w:ascii="Times New Roman" w:eastAsia="Times New Roman" w:hAnsi="Times New Roman" w:cs="Times New Roman"/>
    </w:rPr>
  </w:style>
  <w:style w:type="character" w:customStyle="1" w:styleId="WW8Num11z1">
    <w:name w:val="WW8Num11z1"/>
    <w:semiHidden/>
    <w:rsid w:val="000064DE"/>
    <w:rPr>
      <w:rFonts w:ascii="Courier New" w:hAnsi="Courier New"/>
    </w:rPr>
  </w:style>
  <w:style w:type="character" w:customStyle="1" w:styleId="WW8Num11z2">
    <w:name w:val="WW8Num11z2"/>
    <w:semiHidden/>
    <w:rsid w:val="000064DE"/>
    <w:rPr>
      <w:rFonts w:ascii="Wingdings" w:hAnsi="Wingdings"/>
    </w:rPr>
  </w:style>
  <w:style w:type="character" w:customStyle="1" w:styleId="WW8Num12z0">
    <w:name w:val="WW8Num12z0"/>
    <w:semiHidden/>
    <w:rsid w:val="00D25921"/>
    <w:rPr>
      <w:rFonts w:ascii="Symbol" w:hAnsi="Symbol"/>
      <w:sz w:val="20"/>
    </w:rPr>
  </w:style>
  <w:style w:type="character" w:customStyle="1" w:styleId="WW8Num12z1">
    <w:name w:val="WW8Num12z1"/>
    <w:semiHidden/>
    <w:rsid w:val="00D25921"/>
    <w:rPr>
      <w:rFonts w:ascii="Courier New" w:hAnsi="Courier New"/>
      <w:sz w:val="20"/>
    </w:rPr>
  </w:style>
  <w:style w:type="character" w:customStyle="1" w:styleId="WW8Num12z2">
    <w:name w:val="WW8Num12z2"/>
    <w:semiHidden/>
    <w:rsid w:val="00D25921"/>
    <w:rPr>
      <w:rFonts w:ascii="Wingdings" w:hAnsi="Wingdings"/>
      <w:sz w:val="20"/>
    </w:rPr>
  </w:style>
  <w:style w:type="character" w:customStyle="1" w:styleId="WW8Num13z0">
    <w:name w:val="WW8Num13z0"/>
    <w:semiHidden/>
    <w:rsid w:val="00D25921"/>
    <w:rPr>
      <w:rFonts w:ascii="Symbol" w:hAnsi="Symbol"/>
      <w:sz w:val="20"/>
    </w:rPr>
  </w:style>
  <w:style w:type="character" w:customStyle="1" w:styleId="WW8Num13z1">
    <w:name w:val="WW8Num13z1"/>
    <w:semiHidden/>
    <w:rsid w:val="00D25921"/>
    <w:rPr>
      <w:rFonts w:ascii="Courier New" w:hAnsi="Courier New"/>
      <w:sz w:val="20"/>
    </w:rPr>
  </w:style>
  <w:style w:type="character" w:customStyle="1" w:styleId="WW8Num13z2">
    <w:name w:val="WW8Num13z2"/>
    <w:semiHidden/>
    <w:rsid w:val="00D25921"/>
    <w:rPr>
      <w:rFonts w:ascii="Wingdings" w:hAnsi="Wingdings"/>
      <w:sz w:val="20"/>
    </w:rPr>
  </w:style>
  <w:style w:type="character" w:customStyle="1" w:styleId="WW8Num15z0">
    <w:name w:val="WW8Num15z0"/>
    <w:semiHidden/>
    <w:rsid w:val="00D25921"/>
    <w:rPr>
      <w:rFonts w:ascii="Symbol" w:hAnsi="Symbol"/>
      <w:sz w:val="20"/>
    </w:rPr>
  </w:style>
  <w:style w:type="character" w:customStyle="1" w:styleId="WW8Num15z1">
    <w:name w:val="WW8Num15z1"/>
    <w:semiHidden/>
    <w:rsid w:val="00D25921"/>
    <w:rPr>
      <w:rFonts w:ascii="Courier New" w:hAnsi="Courier New"/>
      <w:sz w:val="20"/>
    </w:rPr>
  </w:style>
  <w:style w:type="character" w:customStyle="1" w:styleId="WW8Num15z2">
    <w:name w:val="WW8Num15z2"/>
    <w:semiHidden/>
    <w:rsid w:val="00D25921"/>
    <w:rPr>
      <w:rFonts w:ascii="Wingdings" w:hAnsi="Wingdings"/>
      <w:sz w:val="20"/>
    </w:rPr>
  </w:style>
  <w:style w:type="character" w:customStyle="1" w:styleId="WW8Num8z0">
    <w:name w:val="WW8Num8z0"/>
    <w:semiHidden/>
    <w:rsid w:val="007B5F00"/>
    <w:rPr>
      <w:rFonts w:ascii="Symbol" w:hAnsi="Symbol" w:cs="Symbol"/>
    </w:rPr>
  </w:style>
  <w:style w:type="character" w:customStyle="1" w:styleId="WW8Num8z1">
    <w:name w:val="WW8Num8z1"/>
    <w:semiHidden/>
    <w:rsid w:val="00D25921"/>
    <w:rPr>
      <w:rFonts w:ascii="Courier New" w:hAnsi="Courier New"/>
      <w:sz w:val="20"/>
    </w:rPr>
  </w:style>
  <w:style w:type="character" w:customStyle="1" w:styleId="WW8Num8z2">
    <w:name w:val="WW8Num8z2"/>
    <w:semiHidden/>
    <w:rsid w:val="00D25921"/>
    <w:rPr>
      <w:rFonts w:ascii="Wingdings" w:hAnsi="Wingdings"/>
      <w:sz w:val="20"/>
    </w:rPr>
  </w:style>
  <w:style w:type="character" w:customStyle="1" w:styleId="WW8Num9z0">
    <w:name w:val="WW8Num9z0"/>
    <w:semiHidden/>
    <w:rsid w:val="000064DE"/>
    <w:rPr>
      <w:rFonts w:ascii="Times New Roman" w:hAnsi="Times New Roman" w:cs="Times New Roman"/>
    </w:rPr>
  </w:style>
  <w:style w:type="character" w:customStyle="1" w:styleId="WW8Num9z1">
    <w:name w:val="WW8Num9z1"/>
    <w:semiHidden/>
    <w:rsid w:val="005E1CE1"/>
    <w:rPr>
      <w:b/>
    </w:rPr>
  </w:style>
  <w:style w:type="character" w:customStyle="1" w:styleId="WW8Num9z2">
    <w:name w:val="WW8Num9z2"/>
    <w:semiHidden/>
    <w:rsid w:val="000064DE"/>
    <w:rPr>
      <w:rFonts w:ascii="Symbol" w:hAnsi="Symbol"/>
    </w:rPr>
  </w:style>
  <w:style w:type="character" w:customStyle="1" w:styleId="WW-Absatz-Standardschriftart">
    <w:name w:val="WW-Absatz-Standardschriftart"/>
    <w:semiHidden/>
    <w:rsid w:val="00540C13"/>
  </w:style>
  <w:style w:type="character" w:customStyle="1" w:styleId="WW-Absatz-Standardschriftart1">
    <w:name w:val="WW-Absatz-Standardschriftart1"/>
    <w:semiHidden/>
    <w:rsid w:val="00C5223E"/>
  </w:style>
  <w:style w:type="character" w:customStyle="1" w:styleId="WW-Absatz-Standardschriftart11">
    <w:name w:val="WW-Absatz-Standardschriftart11"/>
    <w:semiHidden/>
    <w:rsid w:val="000064DE"/>
  </w:style>
  <w:style w:type="character" w:customStyle="1" w:styleId="WW-Absatz-Standardschriftart111">
    <w:name w:val="WW-Absatz-Standardschriftart111"/>
    <w:semiHidden/>
    <w:rsid w:val="000064DE"/>
  </w:style>
  <w:style w:type="character" w:customStyle="1" w:styleId="WW-Caracteresdenotadefim">
    <w:name w:val="WW-Caracteres de nota de fim"/>
    <w:semiHidden/>
    <w:rsid w:val="00540C13"/>
  </w:style>
  <w:style w:type="character" w:customStyle="1" w:styleId="tl">
    <w:name w:val="tl"/>
    <w:basedOn w:val="DefaultParagraphFont"/>
    <w:semiHidden/>
    <w:rsid w:val="00F1122C"/>
  </w:style>
  <w:style w:type="character" w:customStyle="1" w:styleId="vshid1">
    <w:name w:val="vshid1"/>
    <w:semiHidden/>
    <w:rsid w:val="00F1122C"/>
    <w:rPr>
      <w:vanish/>
      <w:webHidden w:val="0"/>
      <w:specVanish w:val="0"/>
    </w:rPr>
  </w:style>
  <w:style w:type="paragraph" w:customStyle="1" w:styleId="BodyText31">
    <w:name w:val="Body Text 31"/>
    <w:basedOn w:val="Normal"/>
    <w:semiHidden/>
    <w:rsid w:val="00311028"/>
    <w:pPr>
      <w:ind w:firstLine="851"/>
    </w:pPr>
    <w:rPr>
      <w:rFonts w:eastAsia="Calibri"/>
      <w:szCs w:val="22"/>
      <w:lang w:eastAsia="en-US"/>
    </w:rPr>
  </w:style>
  <w:style w:type="paragraph" w:styleId="DocumentMap">
    <w:name w:val="Document Map"/>
    <w:basedOn w:val="Normal"/>
    <w:semiHidden/>
    <w:rsid w:val="00331282"/>
    <w:pPr>
      <w:spacing w:line="240" w:lineRule="auto"/>
    </w:pPr>
    <w:rPr>
      <w:rFonts w:ascii="Tahoma" w:hAnsi="Tahoma" w:cs="Tahoma"/>
      <w:sz w:val="16"/>
      <w:szCs w:val="16"/>
      <w:lang w:val="en-US" w:eastAsia="en-US"/>
    </w:rPr>
  </w:style>
  <w:style w:type="paragraph" w:customStyle="1" w:styleId="Capitulo">
    <w:name w:val="Capitulo"/>
    <w:basedOn w:val="Normal"/>
    <w:semiHidden/>
    <w:rsid w:val="00F1122C"/>
    <w:rPr>
      <w:b/>
    </w:rPr>
  </w:style>
  <w:style w:type="paragraph" w:customStyle="1" w:styleId="Citao1">
    <w:name w:val="Citação1"/>
    <w:aliases w:val="CITAÇÃO RECUADA"/>
    <w:basedOn w:val="Normal"/>
    <w:semiHidden/>
    <w:qFormat/>
    <w:rsid w:val="00F1122C"/>
    <w:pPr>
      <w:spacing w:before="840" w:after="840"/>
      <w:ind w:left="2268" w:firstLine="0"/>
      <w:contextualSpacing/>
    </w:pPr>
    <w:rPr>
      <w:sz w:val="20"/>
      <w:szCs w:val="20"/>
    </w:rPr>
  </w:style>
  <w:style w:type="paragraph" w:customStyle="1" w:styleId="DecimalAligned">
    <w:name w:val="Decimal Aligned"/>
    <w:basedOn w:val="Normal"/>
    <w:semiHidden/>
    <w:rsid w:val="00F1122C"/>
    <w:pPr>
      <w:tabs>
        <w:tab w:val="decimal" w:pos="360"/>
      </w:tabs>
      <w:spacing w:after="200" w:line="276" w:lineRule="auto"/>
      <w:ind w:firstLine="0"/>
      <w:jc w:val="left"/>
    </w:pPr>
    <w:rPr>
      <w:rFonts w:ascii="Calibri" w:hAnsi="Calibri"/>
      <w:sz w:val="22"/>
    </w:rPr>
  </w:style>
  <w:style w:type="character" w:customStyle="1" w:styleId="jrnl">
    <w:name w:val="jrnl"/>
    <w:semiHidden/>
    <w:rsid w:val="00F1122C"/>
    <w:rPr>
      <w:rFonts w:cs="Times New Roman"/>
    </w:rPr>
  </w:style>
  <w:style w:type="table" w:customStyle="1" w:styleId="LightShadingAccent5">
    <w:name w:val="Light Shading Accent 5"/>
    <w:semiHidden/>
    <w:rsid w:val="00F1122C"/>
    <w:rPr>
      <w:rFonts w:ascii="Calibri" w:hAnsi="Calibri"/>
      <w:color w:val="31849B"/>
      <w:lang w:val="pt-BR" w:eastAsia="pt-BR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1">
    <w:name w:val="Lista Clara1"/>
    <w:semiHidden/>
    <w:rsid w:val="00671FCA"/>
    <w:rPr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Mdia21">
    <w:name w:val="Lista Média 21"/>
    <w:semiHidden/>
    <w:rsid w:val="00F1122C"/>
    <w:rPr>
      <w:rFonts w:ascii="Cambria" w:hAnsi="Cambria"/>
      <w:color w:val="000000"/>
      <w:lang w:val="pt-BR" w:eastAsia="pt-BR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semiHidden/>
    <w:rsid w:val="001905F3"/>
    <w:rPr>
      <w:rFonts w:ascii="Calibri" w:hAnsi="Calibri"/>
      <w:color w:val="365F91"/>
      <w:lang w:val="pt-BR" w:eastAsia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2">
    <w:name w:val="Sombreamento Claro2"/>
    <w:semiHidden/>
    <w:rsid w:val="00F1122C"/>
    <w:rPr>
      <w:rFonts w:ascii="Calibri" w:hAnsi="Calibri"/>
      <w:color w:val="000000"/>
      <w:lang w:val="pt-BR" w:eastAsia="pt-BR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Mdio11">
    <w:name w:val="Sombreamento Médio 11"/>
    <w:semiHidden/>
    <w:rsid w:val="00F1122C"/>
    <w:rPr>
      <w:rFonts w:ascii="Calibri" w:hAnsi="Calibri"/>
      <w:lang w:val="pt-BR" w:eastAsia="pt-BR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itulo">
    <w:name w:val="Subtitulo"/>
    <w:basedOn w:val="Normal"/>
    <w:semiHidden/>
    <w:rsid w:val="00F1122C"/>
    <w:rPr>
      <w:rFonts w:cs="Arial"/>
    </w:rPr>
  </w:style>
  <w:style w:type="paragraph" w:customStyle="1" w:styleId="Subtitulo2">
    <w:name w:val="Subtitulo_2"/>
    <w:basedOn w:val="Normal"/>
    <w:semiHidden/>
    <w:rsid w:val="00F1122C"/>
    <w:pPr>
      <w:autoSpaceDE w:val="0"/>
      <w:autoSpaceDN w:val="0"/>
      <w:adjustRightInd w:val="0"/>
      <w:ind w:left="708" w:firstLine="0"/>
    </w:pPr>
    <w:rPr>
      <w:rFonts w:cs="Arial"/>
      <w:b/>
    </w:rPr>
  </w:style>
  <w:style w:type="character" w:customStyle="1" w:styleId="SubtleEmphasis1">
    <w:name w:val="Subtle Emphasis1"/>
    <w:semiHidden/>
    <w:rsid w:val="00DF61C4"/>
    <w:rPr>
      <w:rFonts w:cs="Times New Roman"/>
      <w:i/>
      <w:iCs/>
      <w:color w:val="808080"/>
    </w:rPr>
  </w:style>
  <w:style w:type="paragraph" w:customStyle="1" w:styleId="titulocentral2">
    <w:name w:val="titulo central 2"/>
    <w:basedOn w:val="Normal"/>
    <w:next w:val="Normal"/>
    <w:semiHidden/>
    <w:rsid w:val="00F1122C"/>
    <w:pPr>
      <w:spacing w:after="360"/>
      <w:ind w:firstLine="0"/>
      <w:jc w:val="center"/>
    </w:pPr>
    <w:rPr>
      <w:b/>
      <w:caps/>
    </w:rPr>
  </w:style>
  <w:style w:type="paragraph" w:customStyle="1" w:styleId="ttulops-textual">
    <w:name w:val="título pós-textual"/>
    <w:basedOn w:val="Normal"/>
    <w:next w:val="Normal"/>
    <w:semiHidden/>
    <w:rsid w:val="00F1122C"/>
    <w:pPr>
      <w:spacing w:after="360"/>
      <w:ind w:firstLine="0"/>
      <w:jc w:val="center"/>
    </w:pPr>
  </w:style>
  <w:style w:type="paragraph" w:customStyle="1" w:styleId="Parag">
    <w:name w:val="Parag"/>
    <w:basedOn w:val="Normal"/>
    <w:semiHidden/>
    <w:rsid w:val="00716C84"/>
    <w:rPr>
      <w:rFonts w:cs="Arial"/>
    </w:rPr>
  </w:style>
  <w:style w:type="character" w:customStyle="1" w:styleId="texto">
    <w:name w:val="texto"/>
    <w:basedOn w:val="DefaultParagraphFont"/>
    <w:semiHidden/>
    <w:rsid w:val="00F1122C"/>
  </w:style>
  <w:style w:type="paragraph" w:customStyle="1" w:styleId="TtuloCentral22">
    <w:name w:val="Título Central 2"/>
    <w:basedOn w:val="Normal"/>
    <w:next w:val="Normal"/>
    <w:rsid w:val="00E61405"/>
    <w:pPr>
      <w:spacing w:after="360"/>
      <w:ind w:firstLine="0"/>
      <w:jc w:val="center"/>
    </w:pPr>
    <w:rPr>
      <w:rFonts w:eastAsia="Calibri"/>
      <w:b/>
      <w:caps/>
      <w:lang w:eastAsia="en-US"/>
    </w:rPr>
  </w:style>
  <w:style w:type="character" w:customStyle="1" w:styleId="st">
    <w:name w:val="st"/>
    <w:semiHidden/>
    <w:rsid w:val="00385F45"/>
    <w:rPr>
      <w:rFonts w:cs="Times New Roman"/>
    </w:rPr>
  </w:style>
  <w:style w:type="paragraph" w:customStyle="1" w:styleId="ABNTFur-CAPA">
    <w:name w:val="ABNT Fur - CAPA"/>
    <w:basedOn w:val="Normal"/>
    <w:autoRedefine/>
    <w:semiHidden/>
    <w:rsid w:val="00F1122C"/>
    <w:pPr>
      <w:tabs>
        <w:tab w:val="left" w:pos="2552"/>
      </w:tabs>
      <w:spacing w:after="10"/>
      <w:ind w:right="74"/>
      <w:jc w:val="center"/>
    </w:pPr>
    <w:rPr>
      <w:rFonts w:cs="Arial"/>
      <w:b/>
    </w:rPr>
  </w:style>
  <w:style w:type="paragraph" w:customStyle="1" w:styleId="Indice">
    <w:name w:val="Indice"/>
    <w:basedOn w:val="TOC1"/>
    <w:semiHidden/>
    <w:qFormat/>
    <w:rsid w:val="00F1122C"/>
    <w:pPr>
      <w:tabs>
        <w:tab w:val="right" w:leader="dot" w:pos="9061"/>
      </w:tabs>
    </w:pPr>
    <w:rPr>
      <w:rFonts w:cs="Arial"/>
      <w:b/>
      <w:caps/>
    </w:rPr>
  </w:style>
  <w:style w:type="paragraph" w:customStyle="1" w:styleId="nvel4">
    <w:name w:val="nível 4"/>
    <w:basedOn w:val="Normal"/>
    <w:semiHidden/>
    <w:rsid w:val="00F1122C"/>
    <w:pPr>
      <w:suppressAutoHyphens/>
    </w:pPr>
    <w:rPr>
      <w:rFonts w:cs="Arial"/>
    </w:rPr>
  </w:style>
  <w:style w:type="paragraph" w:customStyle="1" w:styleId="UnisinosNormalTimes">
    <w:name w:val="Unisinos Normal Times"/>
    <w:basedOn w:val="Normal"/>
    <w:semiHidden/>
    <w:rsid w:val="00F1122C"/>
  </w:style>
  <w:style w:type="paragraph" w:customStyle="1" w:styleId="Contedodequadro">
    <w:name w:val="Conteúdo de quadro"/>
    <w:basedOn w:val="Normal"/>
    <w:semiHidden/>
    <w:rsid w:val="0013064A"/>
    <w:rPr>
      <w:b/>
    </w:rPr>
  </w:style>
  <w:style w:type="paragraph" w:customStyle="1" w:styleId="Contedodetabela">
    <w:name w:val="Conteúdo de tabela"/>
    <w:basedOn w:val="Normal"/>
    <w:semiHidden/>
    <w:rsid w:val="00B94FFF"/>
    <w:pPr>
      <w:suppressLineNumbers/>
      <w:suppressAutoHyphens/>
      <w:spacing w:line="240" w:lineRule="auto"/>
      <w:ind w:firstLine="0"/>
      <w:jc w:val="left"/>
    </w:pPr>
    <w:rPr>
      <w:sz w:val="22"/>
      <w:szCs w:val="22"/>
      <w:lang w:eastAsia="ar-SA"/>
    </w:rPr>
  </w:style>
  <w:style w:type="character" w:customStyle="1" w:styleId="Refdecomentrio1">
    <w:name w:val="Ref. de comentário1"/>
    <w:semiHidden/>
    <w:rsid w:val="00F1122C"/>
    <w:rPr>
      <w:sz w:val="16"/>
      <w:szCs w:val="16"/>
    </w:rPr>
  </w:style>
  <w:style w:type="character" w:customStyle="1" w:styleId="RodapChar">
    <w:name w:val="Rodapé Char"/>
    <w:semiHidden/>
    <w:rsid w:val="002A0969"/>
    <w:rPr>
      <w:sz w:val="22"/>
      <w:szCs w:val="22"/>
      <w:lang w:eastAsia="en-US"/>
    </w:rPr>
  </w:style>
  <w:style w:type="paragraph" w:customStyle="1" w:styleId="tabelas">
    <w:name w:val="tabelas"/>
    <w:basedOn w:val="Normal"/>
    <w:rsid w:val="00570455"/>
    <w:pPr>
      <w:keepNext/>
      <w:keepLines/>
      <w:widowControl w:val="0"/>
      <w:suppressAutoHyphens/>
      <w:spacing w:line="240" w:lineRule="auto"/>
      <w:ind w:firstLine="0"/>
      <w:jc w:val="center"/>
    </w:pPr>
    <w:rPr>
      <w:rFonts w:ascii="Times" w:eastAsia="Lucida Sans Unicode" w:hAnsi="Times"/>
      <w:kern w:val="1"/>
      <w:szCs w:val="20"/>
      <w:lang w:eastAsia="ar-SA"/>
    </w:rPr>
  </w:style>
  <w:style w:type="character" w:customStyle="1" w:styleId="TextodebaloChar">
    <w:name w:val="Texto de balão Char"/>
    <w:link w:val="BalloonText"/>
    <w:semiHidden/>
    <w:rsid w:val="002A0969"/>
    <w:rPr>
      <w:rFonts w:ascii="Tahoma" w:hAnsi="Tahoma" w:cs="Tahoma"/>
      <w:sz w:val="16"/>
      <w:szCs w:val="16"/>
      <w:lang w:eastAsia="en-US"/>
    </w:rPr>
  </w:style>
  <w:style w:type="character" w:customStyle="1" w:styleId="TextodecomentrioChar">
    <w:name w:val="Texto de comentário Char"/>
    <w:uiPriority w:val="99"/>
    <w:semiHidden/>
    <w:rsid w:val="00F1122C"/>
    <w:rPr>
      <w:rFonts w:ascii="Calibri" w:hAnsi="Calibri" w:cs="Times New Roman"/>
      <w:sz w:val="20"/>
      <w:szCs w:val="20"/>
    </w:rPr>
  </w:style>
  <w:style w:type="paragraph" w:customStyle="1" w:styleId="Textodecomentrio1">
    <w:name w:val="Texto de comentário1"/>
    <w:basedOn w:val="Normal"/>
    <w:semiHidden/>
    <w:rsid w:val="00F1122C"/>
    <w:rPr>
      <w:sz w:val="20"/>
    </w:rPr>
  </w:style>
  <w:style w:type="character" w:customStyle="1" w:styleId="TextodenotadefimChar">
    <w:name w:val="Texto de nota de fim Char"/>
    <w:link w:val="EndnoteText"/>
    <w:semiHidden/>
    <w:rsid w:val="002A0969"/>
    <w:rPr>
      <w:rFonts w:ascii="Arial" w:eastAsia="Calibri" w:hAnsi="Arial"/>
      <w:lang w:val="pt-BR" w:eastAsia="en-US" w:bidi="ar-SA"/>
    </w:rPr>
  </w:style>
  <w:style w:type="character" w:customStyle="1" w:styleId="Ttulo1Char">
    <w:name w:val="Título 1 Char"/>
    <w:link w:val="TTULO10"/>
    <w:semiHidden/>
    <w:rsid w:val="002A0969"/>
    <w:rPr>
      <w:rFonts w:ascii="Cambria" w:hAnsi="Cambria"/>
      <w:b/>
      <w:caps/>
      <w:kern w:val="32"/>
      <w:sz w:val="32"/>
      <w:szCs w:val="32"/>
      <w:u w:val="single"/>
      <w:lang w:eastAsia="pt-BR" w:bidi="ar-SA"/>
    </w:rPr>
  </w:style>
  <w:style w:type="paragraph" w:customStyle="1" w:styleId="Ttulodetabela">
    <w:name w:val="Título de tabela"/>
    <w:basedOn w:val="Contedodetabela"/>
    <w:semiHidden/>
    <w:rsid w:val="00B94FFF"/>
    <w:pPr>
      <w:jc w:val="center"/>
    </w:pPr>
    <w:rPr>
      <w:b/>
      <w:bCs/>
    </w:rPr>
  </w:style>
  <w:style w:type="paragraph" w:customStyle="1" w:styleId="TOCHeading1">
    <w:name w:val="TOC Heading1"/>
    <w:basedOn w:val="Heading1"/>
    <w:next w:val="Normal"/>
    <w:semiHidden/>
    <w:rsid w:val="00B310AB"/>
    <w:pPr>
      <w:outlineLvl w:val="9"/>
    </w:pPr>
  </w:style>
  <w:style w:type="character" w:customStyle="1" w:styleId="WW8Num1z0">
    <w:name w:val="WW8Num1z0"/>
    <w:semiHidden/>
    <w:rsid w:val="00540C13"/>
    <w:rPr>
      <w:rFonts w:ascii="Times New Roman" w:hAnsi="Times New Roman" w:cs="Times New Roman"/>
    </w:rPr>
  </w:style>
  <w:style w:type="character" w:customStyle="1" w:styleId="WW8Num2z0">
    <w:name w:val="WW8Num2z0"/>
    <w:semiHidden/>
    <w:rsid w:val="00540C13"/>
    <w:rPr>
      <w:rFonts w:ascii="Times New Roman" w:hAnsi="Times New Roman" w:cs="Times New Roman"/>
    </w:rPr>
  </w:style>
  <w:style w:type="paragraph" w:customStyle="1" w:styleId="ABNTFur-TTULOSUMRIO">
    <w:name w:val="ABNT Fur - TÍTULO SUMÁRIO"/>
    <w:basedOn w:val="Normal"/>
    <w:next w:val="Normal"/>
    <w:autoRedefine/>
    <w:semiHidden/>
    <w:rsid w:val="00F1122C"/>
    <w:pPr>
      <w:widowControl w:val="0"/>
      <w:spacing w:before="2840" w:after="1740"/>
      <w:jc w:val="center"/>
    </w:pPr>
    <w:rPr>
      <w:rFonts w:cs="Arial"/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C7B"/>
    <w:pPr>
      <w:spacing w:after="200"/>
    </w:pPr>
    <w:rPr>
      <w:rFonts w:eastAsia="Calibri"/>
      <w:sz w:val="20"/>
      <w:lang w:eastAsia="en-US"/>
    </w:rPr>
  </w:style>
  <w:style w:type="paragraph" w:customStyle="1" w:styleId="CEARTIGO">
    <w:name w:val="CEARTIGO"/>
    <w:basedOn w:val="Normal"/>
    <w:semiHidden/>
    <w:rsid w:val="00F1122C"/>
    <w:pPr>
      <w:snapToGrid w:val="0"/>
      <w:spacing w:before="360"/>
      <w:ind w:firstLine="567"/>
    </w:pPr>
    <w:rPr>
      <w:rFonts w:ascii="Times New Roman" w:hAnsi="Times New Roman"/>
      <w:sz w:val="20"/>
    </w:rPr>
  </w:style>
  <w:style w:type="paragraph" w:customStyle="1" w:styleId="CEPARGRAFO">
    <w:name w:val="CEPARÁGRAFO"/>
    <w:basedOn w:val="CEARTIGO"/>
    <w:semiHidden/>
    <w:rsid w:val="00F1122C"/>
    <w:pPr>
      <w:tabs>
        <w:tab w:val="right" w:pos="907"/>
      </w:tabs>
      <w:spacing w:before="100"/>
      <w:outlineLvl w:val="4"/>
    </w:pPr>
  </w:style>
  <w:style w:type="paragraph" w:customStyle="1" w:styleId="CM76">
    <w:name w:val="CM76"/>
    <w:basedOn w:val="Normal"/>
    <w:next w:val="Normal"/>
    <w:semiHidden/>
    <w:rsid w:val="00F1122C"/>
    <w:pPr>
      <w:autoSpaceDE w:val="0"/>
      <w:autoSpaceDN w:val="0"/>
      <w:adjustRightInd w:val="0"/>
      <w:ind w:firstLine="0"/>
    </w:pPr>
    <w:rPr>
      <w:rFonts w:ascii="Times New Roman" w:hAnsi="Times New Roman"/>
    </w:rPr>
  </w:style>
  <w:style w:type="paragraph" w:customStyle="1" w:styleId="CM77">
    <w:name w:val="CM77"/>
    <w:basedOn w:val="Normal"/>
    <w:next w:val="Normal"/>
    <w:semiHidden/>
    <w:rsid w:val="00F1122C"/>
    <w:pPr>
      <w:autoSpaceDE w:val="0"/>
      <w:autoSpaceDN w:val="0"/>
      <w:adjustRightInd w:val="0"/>
      <w:ind w:firstLine="0"/>
    </w:pPr>
    <w:rPr>
      <w:rFonts w:ascii="Times New Roman" w:hAnsi="Times New Roman"/>
    </w:rPr>
  </w:style>
  <w:style w:type="character" w:customStyle="1" w:styleId="date9">
    <w:name w:val="date9"/>
    <w:semiHidden/>
    <w:rsid w:val="00F1122C"/>
    <w:rPr>
      <w:color w:val="7E7E7E"/>
      <w:sz w:val="18"/>
      <w:szCs w:val="18"/>
      <w14:shadow w14:blurRad="0" w14:dist="0" w14:dir="0" w14:sx="0" w14:sy="0" w14:kx="0" w14:ky="0" w14:algn="none">
        <w14:srgbClr w14:val="000000"/>
      </w14:shadow>
    </w:rPr>
  </w:style>
  <w:style w:type="character" w:customStyle="1" w:styleId="editsection">
    <w:name w:val="editsection"/>
    <w:basedOn w:val="DefaultParagraphFont"/>
    <w:semiHidden/>
    <w:rsid w:val="00F1122C"/>
  </w:style>
  <w:style w:type="character" w:customStyle="1" w:styleId="mw-headline">
    <w:name w:val="mw-headline"/>
    <w:semiHidden/>
    <w:rsid w:val="00B310AB"/>
    <w:rPr>
      <w:rFonts w:cs="Times New Roman"/>
    </w:rPr>
  </w:style>
  <w:style w:type="character" w:customStyle="1" w:styleId="postbody1">
    <w:name w:val="postbody1"/>
    <w:semiHidden/>
    <w:rsid w:val="00F1122C"/>
    <w:rPr>
      <w:sz w:val="18"/>
      <w:szCs w:val="18"/>
    </w:rPr>
  </w:style>
  <w:style w:type="character" w:customStyle="1" w:styleId="qterm">
    <w:name w:val="qterm"/>
    <w:basedOn w:val="DefaultParagraphFont"/>
    <w:semiHidden/>
    <w:rsid w:val="006B6CE8"/>
  </w:style>
  <w:style w:type="paragraph" w:customStyle="1" w:styleId="style6">
    <w:name w:val="style6"/>
    <w:basedOn w:val="Normal"/>
    <w:semiHidden/>
    <w:rsid w:val="00F1122C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paragraph" w:customStyle="1" w:styleId="style9">
    <w:name w:val="style9"/>
    <w:basedOn w:val="Normal"/>
    <w:semiHidden/>
    <w:rsid w:val="00F1122C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time2">
    <w:name w:val="time2"/>
    <w:basedOn w:val="DefaultParagraphFont"/>
    <w:semiHidden/>
    <w:rsid w:val="00F1122C"/>
  </w:style>
  <w:style w:type="paragraph" w:customStyle="1" w:styleId="TTULO">
    <w:name w:val="TÍTULO"/>
    <w:basedOn w:val="Heading1"/>
    <w:next w:val="Normal"/>
    <w:semiHidden/>
    <w:rsid w:val="00F1122C"/>
    <w:rPr>
      <w:bCs w:val="0"/>
      <w:szCs w:val="20"/>
    </w:rPr>
  </w:style>
  <w:style w:type="paragraph" w:customStyle="1" w:styleId="TTULO3">
    <w:name w:val="TÍTULO 3"/>
    <w:basedOn w:val="NormalWeb"/>
    <w:next w:val="Normal"/>
    <w:semiHidden/>
    <w:rsid w:val="00F1122C"/>
    <w:pPr>
      <w:spacing w:before="720" w:after="720"/>
      <w:outlineLvl w:val="2"/>
    </w:pPr>
    <w:rPr>
      <w:b/>
    </w:rPr>
  </w:style>
  <w:style w:type="paragraph" w:customStyle="1" w:styleId="Ttulosemnumero">
    <w:name w:val="Título_semnumero"/>
    <w:basedOn w:val="Heading1"/>
    <w:semiHidden/>
    <w:rsid w:val="00716C84"/>
    <w:pPr>
      <w:spacing w:before="2840" w:after="720" w:line="480" w:lineRule="auto"/>
    </w:pPr>
    <w:rPr>
      <w:caps w:val="0"/>
    </w:rPr>
  </w:style>
  <w:style w:type="paragraph" w:customStyle="1" w:styleId="wp-caption-text">
    <w:name w:val="wp-caption-text"/>
    <w:basedOn w:val="Normal"/>
    <w:semiHidden/>
    <w:rsid w:val="00F1122C"/>
    <w:pPr>
      <w:spacing w:before="100" w:beforeAutospacing="1" w:after="100" w:afterAutospacing="1" w:line="456" w:lineRule="atLeast"/>
    </w:pPr>
    <w:rPr>
      <w:rFonts w:ascii="Times New Roman" w:hAnsi="Times New Roman"/>
      <w:color w:val="525252"/>
      <w:sz w:val="18"/>
      <w:szCs w:val="18"/>
    </w:rPr>
  </w:style>
  <w:style w:type="paragraph" w:styleId="CommentSubject">
    <w:name w:val="annotation subject"/>
    <w:basedOn w:val="CommentText"/>
    <w:next w:val="CommentText"/>
    <w:semiHidden/>
    <w:rsid w:val="00385F45"/>
    <w:rPr>
      <w:b/>
      <w:bCs/>
    </w:rPr>
  </w:style>
  <w:style w:type="character" w:customStyle="1" w:styleId="atn">
    <w:name w:val="atn"/>
    <w:basedOn w:val="DefaultParagraphFont"/>
    <w:semiHidden/>
    <w:rsid w:val="00FF562F"/>
  </w:style>
  <w:style w:type="paragraph" w:customStyle="1" w:styleId="citao3linhasChar">
    <w:name w:val="citação + 3 linhas Char"/>
    <w:basedOn w:val="Normal"/>
    <w:autoRedefine/>
    <w:semiHidden/>
    <w:rsid w:val="00F1122C"/>
    <w:pPr>
      <w:autoSpaceDE w:val="0"/>
      <w:autoSpaceDN w:val="0"/>
      <w:adjustRightInd w:val="0"/>
      <w:spacing w:before="720" w:after="720"/>
      <w:ind w:left="2268"/>
    </w:pPr>
    <w:rPr>
      <w:lang w:val="pt-PT" w:eastAsia="x-none"/>
    </w:rPr>
  </w:style>
  <w:style w:type="paragraph" w:customStyle="1" w:styleId="Dedicatria">
    <w:name w:val="Dedicatória"/>
    <w:basedOn w:val="Textotcc"/>
    <w:semiHidden/>
    <w:rsid w:val="00F1122C"/>
    <w:pPr>
      <w:spacing w:before="6960"/>
      <w:ind w:left="4820" w:firstLine="0"/>
    </w:pPr>
  </w:style>
  <w:style w:type="paragraph" w:customStyle="1" w:styleId="Epgrafe">
    <w:name w:val="Epígrafe"/>
    <w:basedOn w:val="Dedicatria"/>
    <w:semiHidden/>
    <w:rsid w:val="00F1122C"/>
  </w:style>
  <w:style w:type="paragraph" w:customStyle="1" w:styleId="EstiloArialJustificadoPrimeiralinha125cmEspaamentoent">
    <w:name w:val="Estilo Arial Justificado Primeira linha:  125 cm Espaçamento ent..."/>
    <w:basedOn w:val="Normal"/>
    <w:semiHidden/>
    <w:rsid w:val="00F1122C"/>
    <w:pPr>
      <w:ind w:firstLine="708"/>
    </w:pPr>
  </w:style>
  <w:style w:type="paragraph" w:customStyle="1" w:styleId="Monografia1">
    <w:name w:val="Monografia 1"/>
    <w:basedOn w:val="Normal"/>
    <w:autoRedefine/>
    <w:semiHidden/>
    <w:rsid w:val="00F1122C"/>
    <w:pPr>
      <w:tabs>
        <w:tab w:val="left" w:pos="0"/>
      </w:tabs>
      <w:ind w:firstLine="567"/>
    </w:pPr>
    <w:rPr>
      <w:rFonts w:cs="Arial"/>
    </w:rPr>
  </w:style>
  <w:style w:type="paragraph" w:customStyle="1" w:styleId="PadroLTGliederung1">
    <w:name w:val="Padrão~LT~Gliederung 1"/>
    <w:semiHidden/>
    <w:rsid w:val="00F1122C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/>
    </w:pPr>
    <w:rPr>
      <w:rFonts w:ascii="Tahoma" w:hAnsi="Tahoma"/>
      <w:color w:val="000000"/>
      <w:sz w:val="64"/>
      <w:szCs w:val="64"/>
      <w:lang w:val="pt-BR" w:eastAsia="pt-BR"/>
    </w:rPr>
  </w:style>
  <w:style w:type="paragraph" w:customStyle="1" w:styleId="RefBibliogrfica">
    <w:name w:val="Ref Bibliográfica"/>
    <w:basedOn w:val="TCC-C5"/>
    <w:semiHidden/>
    <w:rsid w:val="00F1122C"/>
  </w:style>
  <w:style w:type="paragraph" w:customStyle="1" w:styleId="Resumotexto">
    <w:name w:val="Resumo texto"/>
    <w:basedOn w:val="Normal"/>
    <w:semiHidden/>
    <w:rsid w:val="00F1122C"/>
    <w:pPr>
      <w:spacing w:line="240" w:lineRule="auto"/>
    </w:pPr>
    <w:rPr>
      <w:rFonts w:ascii="Times New Roman" w:hAnsi="Times New Roman" w:cs="Times New Roman"/>
      <w:szCs w:val="20"/>
    </w:rPr>
  </w:style>
  <w:style w:type="paragraph" w:customStyle="1" w:styleId="Sumrio10">
    <w:name w:val="Sumário 10"/>
    <w:basedOn w:val="ndice"/>
    <w:semiHidden/>
    <w:rsid w:val="007B5F00"/>
    <w:pPr>
      <w:tabs>
        <w:tab w:val="right" w:leader="dot" w:pos="7091"/>
      </w:tabs>
      <w:ind w:left="2547"/>
    </w:pPr>
  </w:style>
  <w:style w:type="paragraph" w:customStyle="1" w:styleId="textotcc0">
    <w:name w:val="texto tcc"/>
    <w:basedOn w:val="Normal"/>
    <w:semiHidden/>
    <w:rsid w:val="00F1122C"/>
    <w:pPr>
      <w:ind w:firstLine="708"/>
    </w:pPr>
    <w:rPr>
      <w:lang w:val="x-none" w:eastAsia="x-none"/>
    </w:rPr>
  </w:style>
  <w:style w:type="paragraph" w:customStyle="1" w:styleId="Textotcc">
    <w:name w:val="Texto tcc"/>
    <w:semiHidden/>
    <w:rsid w:val="00F1122C"/>
    <w:pPr>
      <w:spacing w:line="480" w:lineRule="auto"/>
      <w:ind w:firstLine="709"/>
      <w:jc w:val="both"/>
    </w:pPr>
    <w:rPr>
      <w:sz w:val="24"/>
      <w:lang w:val="pt-BR" w:eastAsia="pt-BR"/>
    </w:rPr>
  </w:style>
  <w:style w:type="paragraph" w:customStyle="1" w:styleId="Ttulo2">
    <w:name w:val="Título2"/>
    <w:basedOn w:val="Normal"/>
    <w:next w:val="Normal"/>
    <w:semiHidden/>
    <w:rsid w:val="000064DE"/>
    <w:pPr>
      <w:keepNext/>
      <w:spacing w:before="240" w:after="120"/>
    </w:pPr>
    <w:rPr>
      <w:rFonts w:eastAsia="MS Gothic" w:cs="Tahoma"/>
      <w:sz w:val="28"/>
      <w:szCs w:val="28"/>
    </w:rPr>
  </w:style>
  <w:style w:type="character" w:customStyle="1" w:styleId="WW8Num24z0">
    <w:name w:val="WW8Num24z0"/>
    <w:semiHidden/>
    <w:rsid w:val="00F1122C"/>
    <w:rPr>
      <w:rFonts w:ascii="StarSymbol" w:hAnsi="StarSymbol" w:cs="StarSymbol"/>
      <w:sz w:val="18"/>
      <w:szCs w:val="18"/>
    </w:rPr>
  </w:style>
  <w:style w:type="character" w:customStyle="1" w:styleId="WW8Num24z1">
    <w:name w:val="WW8Num24z1"/>
    <w:semiHidden/>
    <w:rsid w:val="00F1122C"/>
    <w:rPr>
      <w:rFonts w:ascii="Courier New" w:hAnsi="Courier New" w:cs="Courier New"/>
    </w:rPr>
  </w:style>
  <w:style w:type="character" w:customStyle="1" w:styleId="WW8Num24z3">
    <w:name w:val="WW8Num24z3"/>
    <w:semiHidden/>
    <w:rsid w:val="00F1122C"/>
    <w:rPr>
      <w:rFonts w:ascii="Symbol" w:hAnsi="Symbol"/>
    </w:rPr>
  </w:style>
  <w:style w:type="character" w:customStyle="1" w:styleId="WW-Absatz-Standardschriftart1111">
    <w:name w:val="WW-Absatz-Standardschriftart1111"/>
    <w:semiHidden/>
    <w:rsid w:val="000064DE"/>
  </w:style>
  <w:style w:type="character" w:customStyle="1" w:styleId="WW-Absatz-Standardschriftart11111">
    <w:name w:val="WW-Absatz-Standardschriftart11111"/>
    <w:semiHidden/>
    <w:rsid w:val="000064DE"/>
  </w:style>
  <w:style w:type="character" w:customStyle="1" w:styleId="WW-Absatz-Standardschriftart111111">
    <w:name w:val="WW-Absatz-Standardschriftart111111"/>
    <w:semiHidden/>
    <w:rsid w:val="000064DE"/>
  </w:style>
  <w:style w:type="character" w:customStyle="1" w:styleId="author">
    <w:name w:val="author"/>
    <w:basedOn w:val="Fontepargpadro6"/>
    <w:semiHidden/>
    <w:rsid w:val="00D25921"/>
  </w:style>
  <w:style w:type="character" w:customStyle="1" w:styleId="CaracteresdeNotadeRodap0">
    <w:name w:val="Caracteres de Nota de Rodapé"/>
    <w:semiHidden/>
    <w:rsid w:val="00D937E0"/>
    <w:rPr>
      <w:vertAlign w:val="superscript"/>
    </w:rPr>
  </w:style>
  <w:style w:type="paragraph" w:customStyle="1" w:styleId="Recuodecorpodetexto21">
    <w:name w:val="Recuo de corpo de texto 21"/>
    <w:basedOn w:val="Normal"/>
    <w:semiHidden/>
    <w:rsid w:val="00F8262B"/>
    <w:pPr>
      <w:suppressAutoHyphens/>
    </w:pPr>
    <w:rPr>
      <w:rFonts w:ascii="Times New Roman" w:hAnsi="Times New Roman"/>
      <w:sz w:val="18"/>
      <w:lang w:eastAsia="ar-SA"/>
    </w:rPr>
  </w:style>
  <w:style w:type="character" w:customStyle="1" w:styleId="WW-Absatz-Standardschriftart1111111">
    <w:name w:val="WW-Absatz-Standardschriftart1111111"/>
    <w:semiHidden/>
    <w:rsid w:val="000064DE"/>
  </w:style>
  <w:style w:type="character" w:customStyle="1" w:styleId="WW-Absatz-Standardschriftart11111111">
    <w:name w:val="WW-Absatz-Standardschriftart11111111"/>
    <w:semiHidden/>
    <w:rsid w:val="000064DE"/>
  </w:style>
  <w:style w:type="character" w:customStyle="1" w:styleId="WW-Absatz-Standardschriftart111111111">
    <w:name w:val="WW-Absatz-Standardschriftart111111111"/>
    <w:semiHidden/>
    <w:rsid w:val="000064DE"/>
  </w:style>
  <w:style w:type="character" w:customStyle="1" w:styleId="WW-Absatz-Standardschriftart1111111111">
    <w:name w:val="WW-Absatz-Standardschriftart1111111111"/>
    <w:semiHidden/>
    <w:rsid w:val="000064DE"/>
  </w:style>
  <w:style w:type="character" w:customStyle="1" w:styleId="WW-Absatz-Standardschriftart11111111111">
    <w:name w:val="WW-Absatz-Standardschriftart11111111111"/>
    <w:semiHidden/>
    <w:rsid w:val="000064DE"/>
  </w:style>
  <w:style w:type="character" w:customStyle="1" w:styleId="WW-Absatz-Standardschriftart111111111111">
    <w:name w:val="WW-Absatz-Standardschriftart111111111111"/>
    <w:semiHidden/>
    <w:rsid w:val="000064DE"/>
  </w:style>
  <w:style w:type="character" w:customStyle="1" w:styleId="WW-Absatz-Standardschriftart1111111111111">
    <w:name w:val="WW-Absatz-Standardschriftart1111111111111"/>
    <w:semiHidden/>
    <w:rsid w:val="000064DE"/>
  </w:style>
  <w:style w:type="character" w:customStyle="1" w:styleId="WW-Fontepargpadro">
    <w:name w:val="WW-Fonte parág. padrão"/>
    <w:semiHidden/>
    <w:rsid w:val="00F1122C"/>
  </w:style>
  <w:style w:type="character" w:customStyle="1" w:styleId="WW-Fontepargpadro1">
    <w:name w:val="WW-Fonte parág. padrão1"/>
    <w:semiHidden/>
    <w:rsid w:val="00F1122C"/>
  </w:style>
  <w:style w:type="character" w:customStyle="1" w:styleId="WW-Fontepargpadro11">
    <w:name w:val="WW-Fonte parág. padrão11"/>
    <w:semiHidden/>
    <w:rsid w:val="00F1122C"/>
  </w:style>
  <w:style w:type="character" w:customStyle="1" w:styleId="WW-Fontepargpadro111">
    <w:name w:val="WW-Fonte parág. padrão111"/>
    <w:semiHidden/>
    <w:rsid w:val="00F1122C"/>
  </w:style>
  <w:style w:type="character" w:customStyle="1" w:styleId="WW-Refdenotadefim">
    <w:name w:val="WW-Ref. de nota de fim"/>
    <w:semiHidden/>
    <w:rsid w:val="00F1122C"/>
    <w:rPr>
      <w:vertAlign w:val="superscript"/>
    </w:rPr>
  </w:style>
  <w:style w:type="character" w:customStyle="1" w:styleId="WW-Refdenotadefim1">
    <w:name w:val="WW-Ref. de nota de fim1"/>
    <w:semiHidden/>
    <w:rsid w:val="00F1122C"/>
    <w:rPr>
      <w:vertAlign w:val="superscript"/>
    </w:rPr>
  </w:style>
  <w:style w:type="character" w:customStyle="1" w:styleId="WW-Refdenotadefim12">
    <w:name w:val="WW-Ref. de nota de fim12"/>
    <w:semiHidden/>
    <w:rsid w:val="00F1122C"/>
    <w:rPr>
      <w:vertAlign w:val="superscript"/>
    </w:rPr>
  </w:style>
  <w:style w:type="character" w:customStyle="1" w:styleId="WW-Refdenotaderodap">
    <w:name w:val="WW-Ref. de nota de rodapé"/>
    <w:semiHidden/>
    <w:rsid w:val="00D937E0"/>
    <w:rPr>
      <w:vertAlign w:val="superscript"/>
    </w:rPr>
  </w:style>
  <w:style w:type="character" w:customStyle="1" w:styleId="WW-Refdenotaderodap1">
    <w:name w:val="WW-Ref. de nota de rodapé1"/>
    <w:semiHidden/>
    <w:rsid w:val="00F1122C"/>
    <w:rPr>
      <w:vertAlign w:val="superscript"/>
    </w:rPr>
  </w:style>
  <w:style w:type="character" w:customStyle="1" w:styleId="WW-Refdenotaderodap12">
    <w:name w:val="WW-Ref. de nota de rodapé12"/>
    <w:semiHidden/>
    <w:rsid w:val="00F1122C"/>
    <w:rPr>
      <w:vertAlign w:val="superscript"/>
    </w:rPr>
  </w:style>
  <w:style w:type="character" w:customStyle="1" w:styleId="container">
    <w:name w:val="container"/>
    <w:semiHidden/>
    <w:rsid w:val="00F1122C"/>
    <w:rPr>
      <w:rFonts w:cs="Times New Roman"/>
    </w:rPr>
  </w:style>
  <w:style w:type="character" w:customStyle="1" w:styleId="doi">
    <w:name w:val="doi"/>
    <w:semiHidden/>
    <w:rsid w:val="00F1122C"/>
    <w:rPr>
      <w:rFonts w:cs="Times New Roman"/>
    </w:rPr>
  </w:style>
  <w:style w:type="character" w:customStyle="1" w:styleId="goog-submenu-arrow2">
    <w:name w:val="goog-submenu-arrow2"/>
    <w:semiHidden/>
    <w:rsid w:val="00F1122C"/>
    <w:rPr>
      <w:rFonts w:cs="Times New Roman"/>
    </w:rPr>
  </w:style>
  <w:style w:type="character" w:customStyle="1" w:styleId="CorpodetextoChar">
    <w:name w:val="Corpo de texto Char"/>
    <w:semiHidden/>
    <w:rsid w:val="00200DB6"/>
    <w:rPr>
      <w:rFonts w:cs="Times New Roman"/>
      <w:lang w:eastAsia="en-US"/>
    </w:rPr>
  </w:style>
  <w:style w:type="character" w:customStyle="1" w:styleId="MapadoDocumentoChar">
    <w:name w:val="Mapa do Documento Char"/>
    <w:semiHidden/>
    <w:rsid w:val="00200DB6"/>
    <w:rPr>
      <w:rFonts w:ascii="Times New Roman" w:hAnsi="Times New Roman"/>
      <w:lang w:eastAsia="en-US"/>
    </w:rPr>
  </w:style>
  <w:style w:type="paragraph" w:customStyle="1" w:styleId="MapadoDocumento1">
    <w:name w:val="Mapa do Documento1"/>
    <w:basedOn w:val="Normal"/>
    <w:semiHidden/>
    <w:rsid w:val="00F1122C"/>
    <w:pPr>
      <w:suppressAutoHyphens/>
      <w:spacing w:line="240" w:lineRule="auto"/>
    </w:pPr>
    <w:rPr>
      <w:rFonts w:ascii="Tahoma" w:hAnsi="Tahoma" w:cs="Tahoma"/>
      <w:sz w:val="16"/>
      <w:szCs w:val="16"/>
      <w:lang w:eastAsia="ar-SA"/>
    </w:rPr>
  </w:style>
  <w:style w:type="paragraph" w:customStyle="1" w:styleId="Pa11">
    <w:name w:val="Pa11"/>
    <w:basedOn w:val="Default"/>
    <w:next w:val="Default"/>
    <w:semiHidden/>
    <w:rsid w:val="00F1122C"/>
    <w:pPr>
      <w:spacing w:line="201" w:lineRule="atLeast"/>
    </w:pPr>
    <w:rPr>
      <w:rFonts w:ascii="Times" w:hAnsi="Times" w:cs="Times"/>
      <w:color w:val="auto"/>
    </w:rPr>
  </w:style>
  <w:style w:type="paragraph" w:customStyle="1" w:styleId="Pa7">
    <w:name w:val="Pa7"/>
    <w:basedOn w:val="Default"/>
    <w:next w:val="Default"/>
    <w:semiHidden/>
    <w:rsid w:val="00751FAE"/>
    <w:pPr>
      <w:spacing w:line="201" w:lineRule="atLeast"/>
    </w:pPr>
    <w:rPr>
      <w:rFonts w:cs="Times New Roman"/>
      <w:color w:val="auto"/>
    </w:rPr>
  </w:style>
  <w:style w:type="paragraph" w:customStyle="1" w:styleId="Pa9">
    <w:name w:val="Pa9"/>
    <w:basedOn w:val="Normal"/>
    <w:next w:val="Normal"/>
    <w:semiHidden/>
    <w:rsid w:val="00F1122C"/>
    <w:pPr>
      <w:autoSpaceDE w:val="0"/>
      <w:spacing w:line="181" w:lineRule="atLeast"/>
    </w:pPr>
    <w:rPr>
      <w:rFonts w:ascii="Libre Semi Serif SSi" w:hAnsi="Libre Semi Serif SSi"/>
    </w:rPr>
  </w:style>
  <w:style w:type="paragraph" w:customStyle="1" w:styleId="Pargrafo">
    <w:name w:val="Parágrafo"/>
    <w:basedOn w:val="Normal"/>
    <w:semiHidden/>
    <w:rsid w:val="00200DB6"/>
    <w:pPr>
      <w:tabs>
        <w:tab w:val="left" w:pos="851"/>
        <w:tab w:val="left" w:pos="2730"/>
      </w:tabs>
      <w:ind w:firstLine="0"/>
    </w:pPr>
    <w:rPr>
      <w:rFonts w:cs="Arial"/>
    </w:rPr>
  </w:style>
  <w:style w:type="character" w:customStyle="1" w:styleId="RecuodecorpodetextoChar">
    <w:name w:val="Recuo de corpo de texto Char"/>
    <w:semiHidden/>
    <w:rsid w:val="002A0969"/>
    <w:rPr>
      <w:rFonts w:ascii="Arial" w:hAnsi="Arial" w:cs="Arial"/>
      <w:sz w:val="24"/>
      <w:szCs w:val="24"/>
      <w:lang w:eastAsia="en-US"/>
    </w:rPr>
  </w:style>
  <w:style w:type="paragraph" w:styleId="Revision">
    <w:name w:val="Revision"/>
    <w:semiHidden/>
    <w:rsid w:val="00F1122C"/>
    <w:pPr>
      <w:suppressAutoHyphens/>
    </w:pPr>
    <w:rPr>
      <w:rFonts w:eastAsia="Arial" w:cs="Calibri"/>
      <w:sz w:val="24"/>
      <w:szCs w:val="24"/>
      <w:lang w:val="pt-BR" w:eastAsia="ar-SA"/>
    </w:rPr>
  </w:style>
  <w:style w:type="character" w:customStyle="1" w:styleId="SubttuloChar">
    <w:name w:val="Subtítulo Char"/>
    <w:semiHidden/>
    <w:rsid w:val="00200DB6"/>
    <w:rPr>
      <w:rFonts w:ascii="Cambria" w:hAnsi="Cambria" w:cs="Times New Roman"/>
      <w:sz w:val="24"/>
      <w:szCs w:val="24"/>
      <w:lang w:eastAsia="en-US"/>
    </w:rPr>
  </w:style>
  <w:style w:type="paragraph" w:customStyle="1" w:styleId="TextoNORMAL">
    <w:name w:val="Texto NORMAL"/>
    <w:basedOn w:val="Normal"/>
    <w:semiHidden/>
    <w:rsid w:val="00F1122C"/>
    <w:rPr>
      <w:rFonts w:cs="Arial"/>
      <w:b/>
    </w:rPr>
  </w:style>
  <w:style w:type="character" w:customStyle="1" w:styleId="Ttulo3Char">
    <w:name w:val="Título 3 Char"/>
    <w:link w:val="Heading3"/>
    <w:semiHidden/>
    <w:rsid w:val="00303593"/>
    <w:rPr>
      <w:rFonts w:ascii="Arial" w:hAnsi="Arial"/>
      <w:sz w:val="24"/>
      <w:szCs w:val="24"/>
      <w:lang w:val="pt-BR" w:eastAsia="pt-BR" w:bidi="ar-SA"/>
    </w:rPr>
  </w:style>
  <w:style w:type="character" w:customStyle="1" w:styleId="Ttulo5Char">
    <w:name w:val="Título 5 Char"/>
    <w:semiHidden/>
    <w:rsid w:val="00200DB6"/>
    <w:rPr>
      <w:rFonts w:ascii="Calibri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semiHidden/>
    <w:rsid w:val="00200DB6"/>
    <w:rPr>
      <w:rFonts w:ascii="Calibri" w:hAnsi="Calibri" w:cs="Times New Roman"/>
      <w:b/>
      <w:bCs/>
      <w:lang w:eastAsia="en-US"/>
    </w:rPr>
  </w:style>
  <w:style w:type="character" w:customStyle="1" w:styleId="TtuloChar">
    <w:name w:val="Título Char"/>
    <w:semiHidden/>
    <w:rsid w:val="00200DB6"/>
    <w:rPr>
      <w:rFonts w:ascii="Cambria" w:hAnsi="Cambria" w:cs="Times New Roman"/>
      <w:b/>
      <w:bCs/>
      <w:kern w:val="3"/>
      <w:sz w:val="32"/>
      <w:szCs w:val="32"/>
      <w:lang w:eastAsia="en-US"/>
    </w:rPr>
  </w:style>
  <w:style w:type="character" w:customStyle="1" w:styleId="WW8Num14z0">
    <w:name w:val="WW8Num14z0"/>
    <w:semiHidden/>
    <w:rsid w:val="00F1122C"/>
    <w:rPr>
      <w:rFonts w:ascii="Symbol" w:hAnsi="Symbol" w:cs="StarSymbol"/>
      <w:sz w:val="18"/>
      <w:szCs w:val="18"/>
    </w:rPr>
  </w:style>
  <w:style w:type="character" w:customStyle="1" w:styleId="WW8Num14z1">
    <w:name w:val="WW8Num14z1"/>
    <w:semiHidden/>
    <w:rsid w:val="00F1122C"/>
    <w:rPr>
      <w:rFonts w:ascii="Courier New" w:hAnsi="Courier New" w:cs="Courier New"/>
    </w:rPr>
  </w:style>
  <w:style w:type="character" w:customStyle="1" w:styleId="WW8Num14z2">
    <w:name w:val="WW8Num14z2"/>
    <w:semiHidden/>
    <w:rsid w:val="00F1122C"/>
    <w:rPr>
      <w:rFonts w:ascii="Wingdings" w:hAnsi="Wingdings"/>
    </w:rPr>
  </w:style>
  <w:style w:type="character" w:customStyle="1" w:styleId="WW8Num16z0">
    <w:name w:val="WW8Num16z0"/>
    <w:semiHidden/>
    <w:rsid w:val="00F1122C"/>
    <w:rPr>
      <w:rFonts w:ascii="Symbol" w:hAnsi="Symbol"/>
    </w:rPr>
  </w:style>
  <w:style w:type="character" w:customStyle="1" w:styleId="WW8Num16z1">
    <w:name w:val="WW8Num16z1"/>
    <w:semiHidden/>
    <w:rsid w:val="00F1122C"/>
    <w:rPr>
      <w:rFonts w:ascii="Courier New" w:hAnsi="Courier New" w:cs="Courier New"/>
    </w:rPr>
  </w:style>
  <w:style w:type="character" w:customStyle="1" w:styleId="WW8Num16z2">
    <w:name w:val="WW8Num16z2"/>
    <w:semiHidden/>
    <w:rsid w:val="00F1122C"/>
    <w:rPr>
      <w:rFonts w:ascii="Wingdings" w:hAnsi="Wingdings"/>
    </w:rPr>
  </w:style>
  <w:style w:type="character" w:customStyle="1" w:styleId="WW8Num17z0">
    <w:name w:val="WW8Num17z0"/>
    <w:semiHidden/>
    <w:rsid w:val="00F1122C"/>
    <w:rPr>
      <w:rFonts w:ascii="Symbol" w:hAnsi="Symbol"/>
    </w:rPr>
  </w:style>
  <w:style w:type="character" w:customStyle="1" w:styleId="WW8Num17z1">
    <w:name w:val="WW8Num17z1"/>
    <w:semiHidden/>
    <w:rsid w:val="00F1122C"/>
    <w:rPr>
      <w:rFonts w:ascii="Courier New" w:hAnsi="Courier New" w:cs="Courier New"/>
    </w:rPr>
  </w:style>
  <w:style w:type="character" w:customStyle="1" w:styleId="WW8Num17z2">
    <w:name w:val="WW8Num17z2"/>
    <w:semiHidden/>
    <w:rsid w:val="00F1122C"/>
    <w:rPr>
      <w:rFonts w:ascii="Wingdings" w:hAnsi="Wingdings"/>
    </w:rPr>
  </w:style>
  <w:style w:type="character" w:customStyle="1" w:styleId="WW8Num18z0">
    <w:name w:val="WW8Num18z0"/>
    <w:semiHidden/>
    <w:rsid w:val="00F1122C"/>
    <w:rPr>
      <w:rFonts w:ascii="Symbol" w:hAnsi="Symbol" w:cs="StarSymbol"/>
      <w:sz w:val="18"/>
      <w:szCs w:val="18"/>
    </w:rPr>
  </w:style>
  <w:style w:type="character" w:customStyle="1" w:styleId="WW8Num18z1">
    <w:name w:val="WW8Num18z1"/>
    <w:semiHidden/>
    <w:rsid w:val="00F1122C"/>
    <w:rPr>
      <w:rFonts w:ascii="Courier New" w:hAnsi="Courier New" w:cs="Courier New"/>
    </w:rPr>
  </w:style>
  <w:style w:type="character" w:customStyle="1" w:styleId="WW8Num18z2">
    <w:name w:val="WW8Num18z2"/>
    <w:semiHidden/>
    <w:rsid w:val="00F1122C"/>
    <w:rPr>
      <w:rFonts w:ascii="Wingdings" w:hAnsi="Wingdings"/>
    </w:rPr>
  </w:style>
  <w:style w:type="character" w:customStyle="1" w:styleId="WW8Num19z0">
    <w:name w:val="WW8Num19z0"/>
    <w:semiHidden/>
    <w:rsid w:val="00F1122C"/>
    <w:rPr>
      <w:rFonts w:ascii="Wingdings" w:hAnsi="Wingdings"/>
    </w:rPr>
  </w:style>
  <w:style w:type="character" w:customStyle="1" w:styleId="WW8Num19z1">
    <w:name w:val="WW8Num19z1"/>
    <w:semiHidden/>
    <w:rsid w:val="00F1122C"/>
    <w:rPr>
      <w:rFonts w:ascii="Courier New" w:hAnsi="Courier New" w:cs="Courier New"/>
    </w:rPr>
  </w:style>
  <w:style w:type="character" w:customStyle="1" w:styleId="WW8Num19z2">
    <w:name w:val="WW8Num19z2"/>
    <w:semiHidden/>
    <w:rsid w:val="00F1122C"/>
    <w:rPr>
      <w:rFonts w:ascii="Wingdings" w:hAnsi="Wingdings"/>
    </w:rPr>
  </w:style>
  <w:style w:type="character" w:customStyle="1" w:styleId="WW8Num20z0">
    <w:name w:val="WW8Num20z0"/>
    <w:semiHidden/>
    <w:rsid w:val="00F1122C"/>
    <w:rPr>
      <w:rFonts w:ascii="Symbol" w:hAnsi="Symbol" w:cs="StarSymbol"/>
      <w:sz w:val="18"/>
      <w:szCs w:val="18"/>
    </w:rPr>
  </w:style>
  <w:style w:type="character" w:customStyle="1" w:styleId="WW8Num20z1">
    <w:name w:val="WW8Num20z1"/>
    <w:semiHidden/>
    <w:rsid w:val="00F1122C"/>
    <w:rPr>
      <w:rFonts w:ascii="Courier New" w:hAnsi="Courier New" w:cs="Courier New"/>
    </w:rPr>
  </w:style>
  <w:style w:type="character" w:customStyle="1" w:styleId="WW8Num20z2">
    <w:name w:val="WW8Num20z2"/>
    <w:semiHidden/>
    <w:rsid w:val="00F1122C"/>
    <w:rPr>
      <w:rFonts w:ascii="Wingdings" w:hAnsi="Wingdings"/>
    </w:rPr>
  </w:style>
  <w:style w:type="character" w:customStyle="1" w:styleId="WW8Num21z0">
    <w:name w:val="WW8Num21z0"/>
    <w:semiHidden/>
    <w:rsid w:val="00F1122C"/>
    <w:rPr>
      <w:rFonts w:ascii="Symbol" w:hAnsi="Symbol"/>
    </w:rPr>
  </w:style>
  <w:style w:type="character" w:customStyle="1" w:styleId="WW8Num21z1">
    <w:name w:val="WW8Num21z1"/>
    <w:semiHidden/>
    <w:rsid w:val="00F1122C"/>
    <w:rPr>
      <w:rFonts w:ascii="Courier New" w:hAnsi="Courier New" w:cs="Courier New"/>
    </w:rPr>
  </w:style>
  <w:style w:type="character" w:customStyle="1" w:styleId="WW8Num21z2">
    <w:name w:val="WW8Num21z2"/>
    <w:semiHidden/>
    <w:rsid w:val="00F1122C"/>
    <w:rPr>
      <w:rFonts w:ascii="Wingdings" w:hAnsi="Wingdings"/>
    </w:rPr>
  </w:style>
  <w:style w:type="character" w:customStyle="1" w:styleId="WW8Num22z0">
    <w:name w:val="WW8Num22z0"/>
    <w:semiHidden/>
    <w:rsid w:val="00F1122C"/>
    <w:rPr>
      <w:rFonts w:ascii="Symbol" w:hAnsi="Symbol"/>
    </w:rPr>
  </w:style>
  <w:style w:type="character" w:customStyle="1" w:styleId="WW8Num22z1">
    <w:name w:val="WW8Num22z1"/>
    <w:semiHidden/>
    <w:rsid w:val="00F1122C"/>
    <w:rPr>
      <w:rFonts w:ascii="Courier New" w:hAnsi="Courier New" w:cs="Courier New"/>
    </w:rPr>
  </w:style>
  <w:style w:type="character" w:customStyle="1" w:styleId="WW8Num22z2">
    <w:name w:val="WW8Num22z2"/>
    <w:semiHidden/>
    <w:rsid w:val="00F1122C"/>
    <w:rPr>
      <w:rFonts w:ascii="Wingdings" w:hAnsi="Wingdings"/>
    </w:rPr>
  </w:style>
  <w:style w:type="character" w:customStyle="1" w:styleId="WW8Num23z0">
    <w:name w:val="WW8Num23z0"/>
    <w:semiHidden/>
    <w:rsid w:val="00F1122C"/>
    <w:rPr>
      <w:rFonts w:ascii="StarSymbol" w:hAnsi="StarSymbol"/>
    </w:rPr>
  </w:style>
  <w:style w:type="character" w:customStyle="1" w:styleId="WW8Num23z1">
    <w:name w:val="WW8Num23z1"/>
    <w:semiHidden/>
    <w:rsid w:val="00F1122C"/>
    <w:rPr>
      <w:rFonts w:ascii="Courier New" w:hAnsi="Courier New" w:cs="Courier New"/>
    </w:rPr>
  </w:style>
  <w:style w:type="character" w:customStyle="1" w:styleId="WW8Num23z2">
    <w:name w:val="WW8Num23z2"/>
    <w:semiHidden/>
    <w:rsid w:val="00F1122C"/>
    <w:rPr>
      <w:rFonts w:ascii="Wingdings" w:hAnsi="Wingdings"/>
    </w:rPr>
  </w:style>
  <w:style w:type="character" w:customStyle="1" w:styleId="WW8Num24z2">
    <w:name w:val="WW8Num24z2"/>
    <w:semiHidden/>
    <w:rsid w:val="00F1122C"/>
    <w:rPr>
      <w:rFonts w:ascii="Wingdings" w:hAnsi="Wingdings"/>
    </w:rPr>
  </w:style>
  <w:style w:type="character" w:customStyle="1" w:styleId="WW8Num25z0">
    <w:name w:val="WW8Num25z0"/>
    <w:semiHidden/>
    <w:rsid w:val="00F1122C"/>
    <w:rPr>
      <w:rFonts w:ascii="Symbol" w:hAnsi="Symbol"/>
    </w:rPr>
  </w:style>
  <w:style w:type="character" w:customStyle="1" w:styleId="WW8Num25z1">
    <w:name w:val="WW8Num25z1"/>
    <w:semiHidden/>
    <w:rsid w:val="00F1122C"/>
    <w:rPr>
      <w:rFonts w:ascii="Courier New" w:hAnsi="Courier New" w:cs="Courier New"/>
    </w:rPr>
  </w:style>
  <w:style w:type="character" w:customStyle="1" w:styleId="WW8Num25z2">
    <w:name w:val="WW8Num25z2"/>
    <w:semiHidden/>
    <w:rsid w:val="00F1122C"/>
    <w:rPr>
      <w:rFonts w:ascii="Wingdings" w:hAnsi="Wingdings"/>
    </w:rPr>
  </w:style>
  <w:style w:type="character" w:customStyle="1" w:styleId="WW8Num26z1">
    <w:name w:val="WW8Num26z1"/>
    <w:semiHidden/>
    <w:rsid w:val="00F1122C"/>
    <w:rPr>
      <w:rFonts w:ascii="Courier New" w:hAnsi="Courier New" w:cs="Courier New"/>
    </w:rPr>
  </w:style>
  <w:style w:type="character" w:customStyle="1" w:styleId="WW8Num26z2">
    <w:name w:val="WW8Num26z2"/>
    <w:semiHidden/>
    <w:rsid w:val="00F1122C"/>
    <w:rPr>
      <w:rFonts w:ascii="Wingdings" w:hAnsi="Wingdings"/>
    </w:rPr>
  </w:style>
  <w:style w:type="character" w:customStyle="1" w:styleId="WW8Num26z3">
    <w:name w:val="WW8Num26z3"/>
    <w:semiHidden/>
    <w:rsid w:val="00F1122C"/>
    <w:rPr>
      <w:rFonts w:ascii="Symbol" w:hAnsi="Symbol"/>
    </w:rPr>
  </w:style>
  <w:style w:type="character" w:customStyle="1" w:styleId="WW8Num27z0">
    <w:name w:val="WW8Num27z0"/>
    <w:semiHidden/>
    <w:rsid w:val="00F1122C"/>
    <w:rPr>
      <w:rFonts w:ascii="Symbol" w:hAnsi="Symbol"/>
    </w:rPr>
  </w:style>
  <w:style w:type="character" w:customStyle="1" w:styleId="WW8Num27z1">
    <w:name w:val="WW8Num27z1"/>
    <w:semiHidden/>
    <w:rsid w:val="00736E05"/>
    <w:rPr>
      <w:b/>
      <w:sz w:val="28"/>
    </w:rPr>
  </w:style>
  <w:style w:type="character" w:customStyle="1" w:styleId="WW8Num27z2">
    <w:name w:val="WW8Num27z2"/>
    <w:semiHidden/>
    <w:rsid w:val="00F1122C"/>
    <w:rPr>
      <w:rFonts w:ascii="Wingdings" w:hAnsi="Wingdings"/>
    </w:rPr>
  </w:style>
  <w:style w:type="character" w:customStyle="1" w:styleId="WW8Num28z0">
    <w:name w:val="WW8Num28z0"/>
    <w:semiHidden/>
    <w:rsid w:val="00F1122C"/>
    <w:rPr>
      <w:rFonts w:ascii="Symbol" w:hAnsi="Symbol"/>
    </w:rPr>
  </w:style>
  <w:style w:type="character" w:customStyle="1" w:styleId="WW8Num29z0">
    <w:name w:val="WW8Num29z0"/>
    <w:semiHidden/>
    <w:rsid w:val="00F1122C"/>
    <w:rPr>
      <w:rFonts w:ascii="Symbol" w:hAnsi="Symbol"/>
    </w:rPr>
  </w:style>
  <w:style w:type="character" w:customStyle="1" w:styleId="WW8Num29z1">
    <w:name w:val="WW8Num29z1"/>
    <w:semiHidden/>
    <w:rsid w:val="00F1122C"/>
    <w:rPr>
      <w:rFonts w:ascii="Courier New" w:hAnsi="Courier New" w:cs="Courier New"/>
    </w:rPr>
  </w:style>
  <w:style w:type="character" w:customStyle="1" w:styleId="WW8Num29z2">
    <w:name w:val="WW8Num29z2"/>
    <w:semiHidden/>
    <w:rsid w:val="00F1122C"/>
    <w:rPr>
      <w:rFonts w:ascii="Wingdings" w:hAnsi="Wingdings"/>
    </w:rPr>
  </w:style>
  <w:style w:type="character" w:customStyle="1" w:styleId="WW8Num30z0">
    <w:name w:val="WW8Num30z0"/>
    <w:semiHidden/>
    <w:rsid w:val="00736E05"/>
    <w:rPr>
      <w:rFonts w:ascii="Wingdings" w:hAnsi="Wingdings"/>
    </w:rPr>
  </w:style>
  <w:style w:type="character" w:customStyle="1" w:styleId="WW8Num30z1">
    <w:name w:val="WW8Num30z1"/>
    <w:semiHidden/>
    <w:rsid w:val="00F1122C"/>
    <w:rPr>
      <w:rFonts w:ascii="Courier New" w:hAnsi="Courier New" w:cs="Courier New"/>
    </w:rPr>
  </w:style>
  <w:style w:type="character" w:customStyle="1" w:styleId="WW8Num30z2">
    <w:name w:val="WW8Num30z2"/>
    <w:semiHidden/>
    <w:rsid w:val="00F1122C"/>
    <w:rPr>
      <w:rFonts w:ascii="Wingdings" w:hAnsi="Wingdings"/>
    </w:rPr>
  </w:style>
  <w:style w:type="character" w:customStyle="1" w:styleId="WW8Num31z0">
    <w:name w:val="WW8Num31z0"/>
    <w:semiHidden/>
    <w:rsid w:val="00F1122C"/>
    <w:rPr>
      <w:rFonts w:ascii="Symbol" w:hAnsi="Symbol"/>
    </w:rPr>
  </w:style>
  <w:style w:type="character" w:customStyle="1" w:styleId="WW8Num31z1">
    <w:name w:val="WW8Num31z1"/>
    <w:semiHidden/>
    <w:rsid w:val="00F1122C"/>
    <w:rPr>
      <w:rFonts w:ascii="Courier New" w:hAnsi="Courier New" w:cs="Courier New"/>
    </w:rPr>
  </w:style>
  <w:style w:type="character" w:customStyle="1" w:styleId="WW8Num31z2">
    <w:name w:val="WW8Num31z2"/>
    <w:semiHidden/>
    <w:rsid w:val="00F1122C"/>
    <w:rPr>
      <w:rFonts w:ascii="Wingdings" w:hAnsi="Wingdings"/>
    </w:rPr>
  </w:style>
  <w:style w:type="character" w:customStyle="1" w:styleId="WW8Num3z0">
    <w:name w:val="WW8Num3z0"/>
    <w:semiHidden/>
    <w:rsid w:val="005E1CE1"/>
    <w:rPr>
      <w:rFonts w:ascii="Times" w:hAnsi="Times"/>
      <w:b/>
    </w:rPr>
  </w:style>
  <w:style w:type="character" w:customStyle="1" w:styleId="WW8Num4z0">
    <w:name w:val="WW8Num4z0"/>
    <w:semiHidden/>
    <w:rsid w:val="00F1122C"/>
    <w:rPr>
      <w:rFonts w:ascii="Symbol" w:hAnsi="Symbol" w:cs="StarSymbol"/>
      <w:sz w:val="18"/>
      <w:szCs w:val="18"/>
    </w:rPr>
  </w:style>
  <w:style w:type="character" w:customStyle="1" w:styleId="WW8Num5z0">
    <w:name w:val="WW8Num5z0"/>
    <w:semiHidden/>
    <w:rsid w:val="005E1CE1"/>
    <w:rPr>
      <w:rFonts w:ascii="Times" w:hAnsi="Times"/>
      <w:b/>
    </w:rPr>
  </w:style>
  <w:style w:type="character" w:customStyle="1" w:styleId="WW8Num6z0">
    <w:name w:val="WW8Num6z0"/>
    <w:semiHidden/>
    <w:rsid w:val="007B5F00"/>
    <w:rPr>
      <w:rFonts w:ascii="Symbol" w:hAnsi="Symbol" w:cs="Symbol"/>
    </w:rPr>
  </w:style>
  <w:style w:type="character" w:customStyle="1" w:styleId="WW8Num7z0">
    <w:name w:val="WW8Num7z0"/>
    <w:semiHidden/>
    <w:rsid w:val="005E1CE1"/>
    <w:rPr>
      <w:rFonts w:ascii="Times" w:hAnsi="Times"/>
      <w:b/>
    </w:rPr>
  </w:style>
  <w:style w:type="character" w:customStyle="1" w:styleId="gt-ft-text1">
    <w:name w:val="gt-ft-text1"/>
    <w:semiHidden/>
    <w:rsid w:val="00F1122C"/>
    <w:rPr>
      <w:rFonts w:cs="Times New Roman"/>
    </w:rPr>
  </w:style>
  <w:style w:type="character" w:customStyle="1" w:styleId="hidden">
    <w:name w:val="hidden"/>
    <w:semiHidden/>
    <w:rsid w:val="00F1122C"/>
    <w:rPr>
      <w:rFonts w:cs="Times New Roman"/>
    </w:rPr>
  </w:style>
  <w:style w:type="character" w:customStyle="1" w:styleId="hit">
    <w:name w:val="hit"/>
    <w:semiHidden/>
    <w:rsid w:val="00F1122C"/>
    <w:rPr>
      <w:rFonts w:cs="Times New Roman"/>
    </w:rPr>
  </w:style>
  <w:style w:type="character" w:customStyle="1" w:styleId="info">
    <w:name w:val="info"/>
    <w:semiHidden/>
    <w:rsid w:val="00F1122C"/>
    <w:rPr>
      <w:rFonts w:cs="Times New Roman"/>
    </w:rPr>
  </w:style>
  <w:style w:type="character" w:customStyle="1" w:styleId="issue">
    <w:name w:val="issue"/>
    <w:semiHidden/>
    <w:rsid w:val="00F1122C"/>
    <w:rPr>
      <w:rFonts w:cs="Times New Roman"/>
    </w:rPr>
  </w:style>
  <w:style w:type="table" w:customStyle="1" w:styleId="MediumShading1Accent3">
    <w:name w:val="Medium Shading 1 Accent 3"/>
    <w:semiHidden/>
    <w:rsid w:val="00F1122C"/>
    <w:rPr>
      <w:rFonts w:ascii="Calibri" w:hAnsi="Calibri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dium-font">
    <w:name w:val="medium-font"/>
    <w:basedOn w:val="DefaultParagraphFont"/>
    <w:semiHidden/>
    <w:rsid w:val="00F1122C"/>
  </w:style>
  <w:style w:type="paragraph" w:customStyle="1" w:styleId="CAPA0">
    <w:name w:val="CAPA"/>
    <w:basedOn w:val="Normal"/>
    <w:next w:val="Normal"/>
    <w:semiHidden/>
    <w:rsid w:val="00385F45"/>
    <w:pPr>
      <w:suppressAutoHyphens/>
      <w:autoSpaceDE w:val="0"/>
      <w:spacing w:after="480"/>
      <w:ind w:firstLine="851"/>
      <w:jc w:val="center"/>
    </w:pPr>
    <w:rPr>
      <w:rFonts w:eastAsia="Calibri" w:cs="Arial"/>
      <w:b/>
      <w:caps/>
      <w:spacing w:val="5"/>
      <w:lang w:eastAsia="ar-SA"/>
    </w:rPr>
  </w:style>
  <w:style w:type="paragraph" w:customStyle="1" w:styleId="Ementa-Corpo">
    <w:name w:val="Ementa - Corpo"/>
    <w:basedOn w:val="Normal"/>
    <w:link w:val="Ementa-CorpoChar"/>
    <w:semiHidden/>
    <w:rsid w:val="005E1CE1"/>
    <w:pPr>
      <w:spacing w:line="240" w:lineRule="auto"/>
      <w:ind w:left="2835" w:firstLine="0"/>
    </w:pPr>
    <w:rPr>
      <w:rFonts w:cs="Arial"/>
      <w:bCs/>
      <w:sz w:val="22"/>
      <w:szCs w:val="22"/>
      <w:lang w:eastAsia="ar-SA"/>
    </w:rPr>
  </w:style>
  <w:style w:type="character" w:customStyle="1" w:styleId="highlightbrs1">
    <w:name w:val="highlightbrs1"/>
    <w:semiHidden/>
    <w:rsid w:val="00F1122C"/>
    <w:rPr>
      <w:b/>
      <w:bCs/>
      <w:color w:val="FF0000"/>
    </w:rPr>
  </w:style>
  <w:style w:type="character" w:customStyle="1" w:styleId="hilite13">
    <w:name w:val="hilite13"/>
    <w:semiHidden/>
    <w:rsid w:val="00F1122C"/>
    <w:rPr>
      <w:shd w:val="clear" w:color="auto" w:fill="FFFF00"/>
    </w:rPr>
  </w:style>
  <w:style w:type="character" w:customStyle="1" w:styleId="hl">
    <w:name w:val="hl"/>
    <w:basedOn w:val="DefaultParagraphFont"/>
    <w:semiHidden/>
    <w:rsid w:val="00736E05"/>
  </w:style>
  <w:style w:type="paragraph" w:customStyle="1" w:styleId="Paragdedicagrad">
    <w:name w:val="Parag_dedic_agrad"/>
    <w:basedOn w:val="Parag"/>
    <w:semiHidden/>
    <w:rsid w:val="00716C84"/>
    <w:pPr>
      <w:spacing w:after="360" w:line="240" w:lineRule="auto"/>
      <w:ind w:left="3958" w:firstLine="0"/>
    </w:pPr>
    <w:rPr>
      <w:i/>
      <w:iCs/>
    </w:rPr>
  </w:style>
  <w:style w:type="paragraph" w:customStyle="1" w:styleId="REFERNCIAS0">
    <w:name w:val="REFERÊNCIAS"/>
    <w:basedOn w:val="Normal"/>
    <w:next w:val="Normal"/>
    <w:rsid w:val="00311028"/>
    <w:pPr>
      <w:spacing w:after="240" w:line="240" w:lineRule="auto"/>
      <w:ind w:firstLine="0"/>
      <w:jc w:val="left"/>
    </w:pPr>
  </w:style>
  <w:style w:type="paragraph" w:customStyle="1" w:styleId="tj">
    <w:name w:val="tj"/>
    <w:basedOn w:val="Normal"/>
    <w:semiHidden/>
    <w:rsid w:val="00736E05"/>
    <w:pPr>
      <w:spacing w:before="100" w:beforeAutospacing="1" w:after="100" w:afterAutospacing="1" w:line="240" w:lineRule="auto"/>
      <w:jc w:val="left"/>
    </w:pPr>
  </w:style>
  <w:style w:type="paragraph" w:customStyle="1" w:styleId="TxBrp1">
    <w:name w:val="TxBr_p1"/>
    <w:basedOn w:val="Normal"/>
    <w:semiHidden/>
    <w:rsid w:val="00F1122C"/>
    <w:pPr>
      <w:widowControl w:val="0"/>
      <w:tabs>
        <w:tab w:val="left" w:pos="204"/>
      </w:tabs>
      <w:autoSpaceDE w:val="0"/>
      <w:autoSpaceDN w:val="0"/>
      <w:spacing w:line="240" w:lineRule="atLeast"/>
    </w:pPr>
  </w:style>
  <w:style w:type="paragraph" w:customStyle="1" w:styleId="Quote1">
    <w:name w:val="Quote1"/>
    <w:basedOn w:val="Normal"/>
    <w:next w:val="Normal"/>
    <w:semiHidden/>
    <w:rsid w:val="00DF61C4"/>
    <w:rPr>
      <w:i/>
      <w:iCs/>
      <w:color w:val="000000"/>
    </w:rPr>
  </w:style>
  <w:style w:type="paragraph" w:customStyle="1" w:styleId="TtuloPR-TEXTUAL0">
    <w:name w:val="Título PRÉ-TEXTUAL"/>
    <w:basedOn w:val="Normal"/>
    <w:next w:val="Normal"/>
    <w:semiHidden/>
    <w:rsid w:val="00F1122C"/>
    <w:pPr>
      <w:tabs>
        <w:tab w:val="right" w:leader="dot" w:pos="9072"/>
      </w:tabs>
      <w:spacing w:after="360"/>
      <w:ind w:firstLine="0"/>
      <w:jc w:val="center"/>
    </w:pPr>
    <w:rPr>
      <w:b/>
      <w:caps/>
    </w:rPr>
  </w:style>
  <w:style w:type="paragraph" w:customStyle="1" w:styleId="Voto">
    <w:name w:val="Voto"/>
    <w:autoRedefine/>
    <w:semiHidden/>
    <w:rsid w:val="00F1122C"/>
    <w:pPr>
      <w:spacing w:line="360" w:lineRule="auto"/>
      <w:ind w:firstLine="1134"/>
      <w:jc w:val="both"/>
    </w:pPr>
    <w:rPr>
      <w:sz w:val="28"/>
      <w:szCs w:val="28"/>
      <w:lang w:val="pt-BR" w:eastAsia="pt-BR"/>
    </w:rPr>
  </w:style>
  <w:style w:type="paragraph" w:customStyle="1" w:styleId="inicio">
    <w:name w:val="inicio"/>
    <w:basedOn w:val="Normal"/>
    <w:semiHidden/>
    <w:rsid w:val="00F1122C"/>
    <w:pPr>
      <w:spacing w:line="360" w:lineRule="atLeast"/>
      <w:ind w:left="680" w:right="567"/>
    </w:pPr>
    <w:rPr>
      <w:b/>
      <w:szCs w:val="20"/>
    </w:rPr>
  </w:style>
  <w:style w:type="paragraph" w:customStyle="1" w:styleId="Recuodecorpodetexto31">
    <w:name w:val="Recuo de corpo de texto 31"/>
    <w:basedOn w:val="Normal"/>
    <w:semiHidden/>
    <w:rsid w:val="007B5F00"/>
    <w:pPr>
      <w:spacing w:after="120"/>
      <w:ind w:left="283"/>
    </w:pPr>
    <w:rPr>
      <w:sz w:val="16"/>
      <w:szCs w:val="16"/>
    </w:rPr>
  </w:style>
  <w:style w:type="paragraph" w:customStyle="1" w:styleId="Ttulo100">
    <w:name w:val="Título 10"/>
    <w:basedOn w:val="Ttulo2"/>
    <w:next w:val="Normal"/>
    <w:semiHidden/>
    <w:rsid w:val="00F1122C"/>
    <w:pPr>
      <w:spacing w:before="360" w:after="360"/>
      <w:outlineLvl w:val="8"/>
    </w:pPr>
    <w:rPr>
      <w:rFonts w:ascii="Times New Roman" w:hAnsi="Times New Roman"/>
      <w:b/>
      <w:bCs/>
      <w:caps/>
      <w:sz w:val="21"/>
      <w:szCs w:val="21"/>
    </w:rPr>
  </w:style>
  <w:style w:type="paragraph" w:customStyle="1" w:styleId="TITULOCENTRAL1">
    <w:name w:val="TITULO CENTRAL 1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character" w:customStyle="1" w:styleId="WW8Num1z1">
    <w:name w:val="WW8Num1z1"/>
    <w:semiHidden/>
    <w:rsid w:val="000064DE"/>
    <w:rPr>
      <w:rFonts w:ascii="Courier New" w:hAnsi="Courier New"/>
    </w:rPr>
  </w:style>
  <w:style w:type="paragraph" w:customStyle="1" w:styleId="EstiloTCC-RefBibliogrficasEspaamentoentrelinhassimples">
    <w:name w:val="Estilo TCC-Ref. Bibliográficas + Espaçamento entre linhas:  simples"/>
    <w:basedOn w:val="TCC-RefBibliogrficas"/>
    <w:semiHidden/>
    <w:rsid w:val="00F1122C"/>
    <w:pPr>
      <w:tabs>
        <w:tab w:val="clear" w:pos="9072"/>
      </w:tabs>
    </w:pPr>
    <w:rPr>
      <w:szCs w:val="20"/>
    </w:rPr>
  </w:style>
  <w:style w:type="table" w:styleId="LightGrid-Accent1">
    <w:name w:val="Light Grid Accent 1"/>
    <w:basedOn w:val="TableNormal"/>
    <w:semiHidden/>
    <w:rsid w:val="00F112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List">
    <w:name w:val="Light List"/>
    <w:basedOn w:val="TableNormal"/>
    <w:semiHidden/>
    <w:rsid w:val="00F1122C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semiHidden/>
    <w:rsid w:val="00F1122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REFERENCIAS0">
    <w:name w:val="REFERENCIAS"/>
    <w:basedOn w:val="Normal"/>
    <w:next w:val="Normal"/>
    <w:semiHidden/>
    <w:rsid w:val="00F1122C"/>
    <w:pPr>
      <w:spacing w:before="240" w:after="240" w:line="240" w:lineRule="auto"/>
      <w:ind w:firstLine="0"/>
      <w:jc w:val="left"/>
    </w:pPr>
    <w:rPr>
      <w:rFonts w:cs="Times New Roman"/>
      <w:lang w:eastAsia="en-US"/>
    </w:rPr>
  </w:style>
  <w:style w:type="table" w:styleId="LightShading-Accent1">
    <w:name w:val="Light Shading Accent 1"/>
    <w:basedOn w:val="TableNormal"/>
    <w:semiHidden/>
    <w:rsid w:val="00F112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Shading1-Accent1">
    <w:name w:val="Medium Shading 1 Accent 1"/>
    <w:basedOn w:val="TableNormal"/>
    <w:semiHidden/>
    <w:rsid w:val="00F1122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semiHidden/>
    <w:rsid w:val="00F1122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itao">
    <w:name w:val="citação"/>
    <w:basedOn w:val="Normal"/>
    <w:semiHidden/>
    <w:rsid w:val="005E1CE1"/>
    <w:pPr>
      <w:spacing w:after="480" w:line="300" w:lineRule="exact"/>
      <w:ind w:left="2835" w:firstLine="0"/>
    </w:pPr>
    <w:rPr>
      <w:rFonts w:ascii="Arial Rounded MT Bold" w:hAnsi="Arial Rounded MT Bold"/>
      <w:i/>
    </w:rPr>
  </w:style>
  <w:style w:type="character" w:customStyle="1" w:styleId="Ementa-CorpoChar">
    <w:name w:val="Ementa - Corpo Char"/>
    <w:link w:val="Ementa-Corpo"/>
    <w:semiHidden/>
    <w:rsid w:val="005E1CE1"/>
    <w:rPr>
      <w:rFonts w:ascii="Arial" w:hAnsi="Arial" w:cs="Arial"/>
      <w:b/>
      <w:bCs/>
      <w:sz w:val="22"/>
      <w:szCs w:val="22"/>
      <w:lang w:val="pt-BR" w:eastAsia="ar-SA" w:bidi="ar-SA"/>
    </w:rPr>
  </w:style>
  <w:style w:type="character" w:customStyle="1" w:styleId="hlhilite">
    <w:name w:val="hl hilite"/>
    <w:basedOn w:val="DefaultParagraphFont"/>
    <w:semiHidden/>
    <w:rsid w:val="00716C84"/>
  </w:style>
  <w:style w:type="character" w:customStyle="1" w:styleId="timeaccess">
    <w:name w:val="timeaccess"/>
    <w:semiHidden/>
    <w:rsid w:val="00F1122C"/>
  </w:style>
  <w:style w:type="character" w:customStyle="1" w:styleId="url">
    <w:name w:val="url"/>
    <w:basedOn w:val="DefaultParagraphFont"/>
    <w:semiHidden/>
    <w:rsid w:val="009C5C89"/>
  </w:style>
  <w:style w:type="paragraph" w:customStyle="1" w:styleId="Normalpres">
    <w:name w:val="Normalpres"/>
    <w:basedOn w:val="Normal"/>
    <w:semiHidden/>
    <w:rsid w:val="00F1122C"/>
    <w:pPr>
      <w:spacing w:before="120"/>
    </w:pPr>
    <w:rPr>
      <w:rFonts w:ascii="Times New Roman" w:hAnsi="Times New Roman"/>
      <w:kern w:val="24"/>
      <w:szCs w:val="20"/>
    </w:rPr>
  </w:style>
  <w:style w:type="paragraph" w:customStyle="1" w:styleId="miologeral">
    <w:name w:val="miologeral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miologeral1">
    <w:name w:val="miologeral1"/>
    <w:basedOn w:val="DefaultParagraphFont"/>
    <w:semiHidden/>
    <w:rsid w:val="00F1122C"/>
  </w:style>
  <w:style w:type="paragraph" w:customStyle="1" w:styleId="NomeJulgadorPadro">
    <w:name w:val="Nome Julgador Padrão"/>
    <w:basedOn w:val="Normal"/>
    <w:semiHidden/>
    <w:rsid w:val="005E1CE1"/>
    <w:pPr>
      <w:spacing w:after="60"/>
      <w:ind w:firstLine="0"/>
    </w:pPr>
    <w:rPr>
      <w:rFonts w:cs="Arial"/>
      <w:bCs/>
      <w:caps/>
    </w:rPr>
  </w:style>
  <w:style w:type="paragraph" w:customStyle="1" w:styleId="Pargrafonormal0">
    <w:name w:val="Parágrafo normal"/>
    <w:basedOn w:val="Normal"/>
    <w:next w:val="Normal"/>
    <w:autoRedefine/>
    <w:semiHidden/>
    <w:rsid w:val="00C33C82"/>
  </w:style>
  <w:style w:type="character" w:customStyle="1" w:styleId="qterm2">
    <w:name w:val="qterm2"/>
    <w:basedOn w:val="DefaultParagraphFont"/>
    <w:semiHidden/>
    <w:rsid w:val="00187D27"/>
  </w:style>
  <w:style w:type="paragraph" w:customStyle="1" w:styleId="style1">
    <w:name w:val="style1"/>
    <w:basedOn w:val="Normal"/>
    <w:semiHidden/>
    <w:rsid w:val="00F1122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style5">
    <w:name w:val="style5"/>
    <w:basedOn w:val="Normal"/>
    <w:semiHidden/>
    <w:rsid w:val="00F1122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TULO10">
    <w:name w:val="TÍTULO 1"/>
    <w:basedOn w:val="Heading1"/>
    <w:link w:val="Ttulo1Char"/>
    <w:semiHidden/>
    <w:qFormat/>
    <w:rsid w:val="002A0969"/>
    <w:rPr>
      <w:rFonts w:ascii="Cambria" w:hAnsi="Cambria" w:cs="Times New Roman"/>
      <w:bCs w:val="0"/>
      <w:caps w:val="0"/>
      <w:sz w:val="32"/>
      <w:lang w:val="en-US"/>
    </w:rPr>
  </w:style>
  <w:style w:type="paragraph" w:customStyle="1" w:styleId="TtuloPrincipal">
    <w:name w:val="Título Principal"/>
    <w:basedOn w:val="Heading1"/>
    <w:semiHidden/>
    <w:rsid w:val="00F1122C"/>
    <w:pPr>
      <w:spacing w:before="240" w:after="60"/>
    </w:pPr>
    <w:rPr>
      <w:caps w:val="0"/>
      <w:spacing w:val="60"/>
      <w:w w:val="150"/>
      <w:sz w:val="28"/>
    </w:rPr>
  </w:style>
  <w:style w:type="paragraph" w:customStyle="1" w:styleId="TTULO11">
    <w:name w:val="TÍTULO1"/>
    <w:basedOn w:val="TTULOPR-TEXTUAL"/>
    <w:semiHidden/>
    <w:rsid w:val="00F1122C"/>
  </w:style>
  <w:style w:type="character" w:customStyle="1" w:styleId="url1">
    <w:name w:val="url1"/>
    <w:semiHidden/>
    <w:rsid w:val="00F1122C"/>
    <w:rPr>
      <w:strike w:val="0"/>
      <w:dstrike w:val="0"/>
      <w:color w:val="0746A8"/>
      <w:u w:val="none"/>
      <w:effect w:val="none"/>
    </w:rPr>
  </w:style>
  <w:style w:type="character" w:customStyle="1" w:styleId="verd10">
    <w:name w:val="verd10"/>
    <w:semiHidden/>
    <w:rsid w:val="00F1122C"/>
  </w:style>
  <w:style w:type="character" w:customStyle="1" w:styleId="st1">
    <w:name w:val="st1"/>
    <w:semiHidden/>
    <w:rsid w:val="00385F45"/>
    <w:rPr>
      <w:rFonts w:cs="Times New Roman"/>
    </w:rPr>
  </w:style>
  <w:style w:type="paragraph" w:customStyle="1" w:styleId="NormalpresCharCharCharCharChar">
    <w:name w:val="Normalpres Char Char Char Char Char"/>
    <w:basedOn w:val="Normal"/>
    <w:semiHidden/>
    <w:rsid w:val="00F1122C"/>
    <w:pPr>
      <w:spacing w:before="180" w:line="480" w:lineRule="auto"/>
      <w:ind w:firstLine="680"/>
    </w:pPr>
    <w:rPr>
      <w:rFonts w:ascii="Times New Roman" w:hAnsi="Times New Roman"/>
      <w:kern w:val="24"/>
      <w:szCs w:val="20"/>
    </w:rPr>
  </w:style>
  <w:style w:type="paragraph" w:customStyle="1" w:styleId="Pa17">
    <w:name w:val="Pa17"/>
    <w:basedOn w:val="Default"/>
    <w:next w:val="Default"/>
    <w:semiHidden/>
    <w:rsid w:val="00F1122C"/>
    <w:pPr>
      <w:spacing w:line="181" w:lineRule="atLeast"/>
    </w:pPr>
    <w:rPr>
      <w:rFonts w:ascii="Times" w:hAnsi="Times" w:cs="Times"/>
      <w:color w:val="auto"/>
    </w:rPr>
  </w:style>
  <w:style w:type="character" w:customStyle="1" w:styleId="pages">
    <w:name w:val="pages"/>
    <w:semiHidden/>
    <w:rsid w:val="00F1122C"/>
    <w:rPr>
      <w:rFonts w:cs="Times New Roman"/>
    </w:rPr>
  </w:style>
  <w:style w:type="character" w:customStyle="1" w:styleId="pagination">
    <w:name w:val="pagination"/>
    <w:semiHidden/>
    <w:rsid w:val="00F1122C"/>
    <w:rPr>
      <w:rFonts w:cs="Times New Roman"/>
    </w:rPr>
  </w:style>
  <w:style w:type="character" w:customStyle="1" w:styleId="publisher">
    <w:name w:val="publisher"/>
    <w:semiHidden/>
    <w:rsid w:val="00F1122C"/>
    <w:rPr>
      <w:rFonts w:cs="Times New Roman"/>
    </w:rPr>
  </w:style>
  <w:style w:type="character" w:customStyle="1" w:styleId="referencetext">
    <w:name w:val="referencetext"/>
    <w:semiHidden/>
    <w:rsid w:val="00F1122C"/>
    <w:rPr>
      <w:rFonts w:cs="Times New Roman"/>
    </w:rPr>
  </w:style>
  <w:style w:type="character" w:customStyle="1" w:styleId="title-link-wrapper">
    <w:name w:val="title-link-wrapper"/>
    <w:semiHidden/>
    <w:rsid w:val="00F1122C"/>
    <w:rPr>
      <w:rFonts w:cs="Times New Roman"/>
    </w:rPr>
  </w:style>
  <w:style w:type="character" w:customStyle="1" w:styleId="volume">
    <w:name w:val="volume"/>
    <w:semiHidden/>
    <w:rsid w:val="00F1122C"/>
    <w:rPr>
      <w:rFonts w:cs="Times New Roman"/>
    </w:rPr>
  </w:style>
  <w:style w:type="paragraph" w:customStyle="1" w:styleId="yiv166552938msonormal">
    <w:name w:val="yiv166552938msonormal"/>
    <w:basedOn w:val="Normal"/>
    <w:semiHidden/>
    <w:rsid w:val="00F1122C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A8">
    <w:name w:val="A8"/>
    <w:semiHidden/>
    <w:rsid w:val="00F1122C"/>
    <w:rPr>
      <w:rFonts w:cs="DMRBZP+Agenda-Bold"/>
      <w:b/>
      <w:bCs/>
      <w:color w:val="000000"/>
      <w:sz w:val="28"/>
      <w:szCs w:val="28"/>
    </w:rPr>
  </w:style>
  <w:style w:type="character" w:customStyle="1" w:styleId="pp-hover-attribution5">
    <w:name w:val="pp-hover-attribution5"/>
    <w:semiHidden/>
    <w:rsid w:val="00F1122C"/>
    <w:rPr>
      <w:strike w:val="0"/>
      <w:dstrike w:val="0"/>
      <w:color w:val="666666"/>
      <w:u w:val="none"/>
      <w:effect w:val="none"/>
    </w:rPr>
  </w:style>
  <w:style w:type="character" w:customStyle="1" w:styleId="lista-corpo-rotulo1">
    <w:name w:val="lista-corpo-rotulo1"/>
    <w:semiHidden/>
    <w:rsid w:val="00F1122C"/>
    <w:rPr>
      <w:b/>
    </w:rPr>
  </w:style>
  <w:style w:type="paragraph" w:customStyle="1" w:styleId="citao2">
    <w:name w:val="citação2"/>
    <w:basedOn w:val="Normal"/>
    <w:semiHidden/>
    <w:rsid w:val="00F1122C"/>
    <w:pPr>
      <w:spacing w:before="120" w:after="120"/>
      <w:ind w:firstLine="708"/>
    </w:pPr>
    <w:rPr>
      <w:sz w:val="20"/>
    </w:rPr>
  </w:style>
  <w:style w:type="paragraph" w:customStyle="1" w:styleId="padrao">
    <w:name w:val="padrao"/>
    <w:basedOn w:val="Normal"/>
    <w:semiHidden/>
    <w:rsid w:val="00F1122C"/>
  </w:style>
  <w:style w:type="paragraph" w:customStyle="1" w:styleId="pdrao">
    <w:name w:val="pdrao"/>
    <w:basedOn w:val="Normal"/>
    <w:semiHidden/>
    <w:rsid w:val="00F1122C"/>
  </w:style>
  <w:style w:type="paragraph" w:customStyle="1" w:styleId="titulo">
    <w:name w:val="titulo"/>
    <w:basedOn w:val="Normal"/>
    <w:semiHidden/>
    <w:rsid w:val="00F1122C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CaracteresdeNotadeFim0">
    <w:name w:val=" Caracteres de Nota de Fim"/>
    <w:semiHidden/>
    <w:rsid w:val="00D937E0"/>
    <w:rPr>
      <w:vertAlign w:val="superscript"/>
    </w:rPr>
  </w:style>
  <w:style w:type="paragraph" w:customStyle="1" w:styleId="ABNTTituloCentral1">
    <w:name w:val="ABNT Titulo Central 1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ABNTTituloCentral2">
    <w:name w:val="ABNT Titulo Central 2"/>
    <w:basedOn w:val="TOC1"/>
    <w:next w:val="Normal"/>
    <w:semiHidden/>
    <w:rsid w:val="00F1122C"/>
    <w:pPr>
      <w:spacing w:after="720"/>
    </w:pPr>
    <w:rPr>
      <w:bCs/>
      <w:caps/>
    </w:rPr>
  </w:style>
  <w:style w:type="paragraph" w:customStyle="1" w:styleId="ABSTRACT">
    <w:name w:val="ABSTRACT"/>
    <w:basedOn w:val="Normal"/>
    <w:semiHidden/>
    <w:rsid w:val="00F1122C"/>
    <w:pPr>
      <w:keepNext/>
      <w:spacing w:before="2860" w:after="840"/>
      <w:ind w:firstLine="0"/>
      <w:jc w:val="center"/>
      <w:outlineLvl w:val="0"/>
    </w:pPr>
    <w:rPr>
      <w:rFonts w:ascii="Times New Roman" w:hAnsi="Times New Roman"/>
      <w:b/>
      <w:caps/>
      <w:szCs w:val="20"/>
    </w:rPr>
  </w:style>
  <w:style w:type="paragraph" w:customStyle="1" w:styleId="ALICEP">
    <w:name w:val="ALICEP"/>
    <w:basedOn w:val="Normal"/>
    <w:semiHidden/>
    <w:rsid w:val="00F1122C"/>
    <w:pPr>
      <w:widowControl w:val="0"/>
      <w:suppressAutoHyphens/>
    </w:pPr>
    <w:rPr>
      <w:rFonts w:ascii="Times New Roman" w:eastAsia="Lucida Sans Unicode" w:hAnsi="Times New Roman" w:cs="Device Font 10cpi"/>
      <w:kern w:val="1"/>
      <w:lang w:eastAsia="ar-SA"/>
    </w:rPr>
  </w:style>
  <w:style w:type="paragraph" w:customStyle="1" w:styleId="ALICEPARAGRAFO">
    <w:name w:val="ALICEPARAGRAFO"/>
    <w:basedOn w:val="NormalWeb"/>
    <w:semiHidden/>
    <w:rsid w:val="00F1122C"/>
    <w:pPr>
      <w:spacing w:line="480" w:lineRule="auto"/>
      <w:ind w:firstLine="3119"/>
    </w:pPr>
    <w:rPr>
      <w:rFonts w:ascii="Times New Roman" w:hAnsi="Times New Roman"/>
      <w:color w:val="000000"/>
    </w:rPr>
  </w:style>
  <w:style w:type="paragraph" w:customStyle="1" w:styleId="ALNEA0">
    <w:name w:val="ALÍNEA"/>
    <w:basedOn w:val="Normal"/>
    <w:semiHidden/>
    <w:rsid w:val="00F1122C"/>
    <w:pPr>
      <w:spacing w:before="120" w:after="360"/>
      <w:ind w:left="567" w:firstLine="0"/>
    </w:pPr>
    <w:rPr>
      <w:rFonts w:ascii="Times New Roman" w:hAnsi="Times New Roman"/>
      <w:szCs w:val="20"/>
    </w:rPr>
  </w:style>
  <w:style w:type="paragraph" w:customStyle="1" w:styleId="anexos">
    <w:name w:val="anexos"/>
    <w:basedOn w:val="Normal"/>
    <w:semiHidden/>
    <w:rsid w:val="00F1122C"/>
    <w:pPr>
      <w:keepNext/>
      <w:spacing w:line="240" w:lineRule="auto"/>
      <w:ind w:firstLine="0"/>
      <w:jc w:val="center"/>
      <w:outlineLvl w:val="0"/>
    </w:pPr>
    <w:rPr>
      <w:rFonts w:ascii="Times New Roman" w:hAnsi="Times New Roman"/>
      <w:b/>
      <w:caps/>
      <w:szCs w:val="20"/>
    </w:rPr>
  </w:style>
  <w:style w:type="paragraph" w:customStyle="1" w:styleId="ano">
    <w:name w:val="ano"/>
    <w:basedOn w:val="Normal"/>
    <w:semiHidden/>
    <w:rsid w:val="00F1122C"/>
    <w:pPr>
      <w:spacing w:before="160"/>
      <w:ind w:firstLine="0"/>
      <w:jc w:val="center"/>
    </w:pPr>
    <w:rPr>
      <w:rFonts w:cs="Arial"/>
      <w:szCs w:val="20"/>
    </w:rPr>
  </w:style>
  <w:style w:type="paragraph" w:customStyle="1" w:styleId="anorosto">
    <w:name w:val="ano rosto"/>
    <w:basedOn w:val="Normal"/>
    <w:semiHidden/>
    <w:rsid w:val="00F1122C"/>
    <w:pPr>
      <w:spacing w:before="160"/>
      <w:ind w:firstLine="0"/>
      <w:jc w:val="center"/>
    </w:pPr>
    <w:rPr>
      <w:szCs w:val="20"/>
    </w:rPr>
  </w:style>
  <w:style w:type="paragraph" w:customStyle="1" w:styleId="BIBLIOG">
    <w:name w:val="BIBLIOG"/>
    <w:basedOn w:val="Normal"/>
    <w:semiHidden/>
    <w:rsid w:val="00F1122C"/>
    <w:pPr>
      <w:keepNext/>
      <w:spacing w:after="480" w:line="240" w:lineRule="auto"/>
      <w:ind w:firstLine="0"/>
      <w:outlineLvl w:val="0"/>
    </w:pPr>
    <w:rPr>
      <w:rFonts w:ascii="Times New Roman" w:hAnsi="Times New Roman"/>
      <w:bCs/>
    </w:rPr>
  </w:style>
  <w:style w:type="paragraph" w:styleId="Bibliography">
    <w:name w:val="Bibliography"/>
    <w:basedOn w:val="Normal"/>
    <w:semiHidden/>
    <w:rsid w:val="0013064A"/>
    <w:pPr>
      <w:widowControl w:val="0"/>
      <w:spacing w:after="120"/>
    </w:pPr>
    <w:rPr>
      <w:sz w:val="20"/>
      <w:szCs w:val="20"/>
      <w:lang w:val="it-IT"/>
    </w:rPr>
  </w:style>
  <w:style w:type="paragraph" w:customStyle="1" w:styleId="BlockText1">
    <w:name w:val="Block Text1"/>
    <w:basedOn w:val="Normal"/>
    <w:semiHidden/>
    <w:rsid w:val="00F1122C"/>
    <w:pPr>
      <w:spacing w:line="480" w:lineRule="atLeast"/>
      <w:ind w:left="680" w:right="-284" w:firstLine="1531"/>
    </w:pPr>
    <w:rPr>
      <w:rFonts w:ascii="Times New Roman" w:hAnsi="Times New Roman"/>
      <w:szCs w:val="20"/>
    </w:rPr>
  </w:style>
  <w:style w:type="paragraph" w:customStyle="1" w:styleId="BodyText21">
    <w:name w:val="Body Text 21"/>
    <w:basedOn w:val="Normal"/>
    <w:semiHidden/>
    <w:rsid w:val="00F1122C"/>
    <w:pPr>
      <w:overflowPunct w:val="0"/>
      <w:autoSpaceDE w:val="0"/>
      <w:autoSpaceDN w:val="0"/>
      <w:adjustRightInd w:val="0"/>
      <w:spacing w:before="120" w:after="240" w:line="480" w:lineRule="auto"/>
    </w:pPr>
    <w:rPr>
      <w:rFonts w:ascii="Times New Roman" w:hAnsi="Times New Roman"/>
      <w:szCs w:val="20"/>
    </w:rPr>
  </w:style>
  <w:style w:type="paragraph" w:customStyle="1" w:styleId="breadcrumb">
    <w:name w:val="breadcrumb"/>
    <w:basedOn w:val="Normal"/>
    <w:semiHidden/>
    <w:rsid w:val="00F1122C"/>
    <w:pPr>
      <w:spacing w:line="175" w:lineRule="atLeast"/>
      <w:ind w:firstLine="0"/>
      <w:jc w:val="left"/>
    </w:pPr>
    <w:rPr>
      <w:rFonts w:cs="Arial"/>
      <w:color w:val="666666"/>
      <w:sz w:val="14"/>
      <w:szCs w:val="14"/>
    </w:rPr>
  </w:style>
  <w:style w:type="paragraph" w:customStyle="1" w:styleId="bullet">
    <w:name w:val="bullet"/>
    <w:basedOn w:val="Normal"/>
    <w:semiHidden/>
    <w:rsid w:val="00F1122C"/>
    <w:pPr>
      <w:tabs>
        <w:tab w:val="num" w:pos="360"/>
        <w:tab w:val="left" w:pos="425"/>
      </w:tabs>
      <w:spacing w:line="480" w:lineRule="auto"/>
      <w:ind w:left="357" w:hanging="357"/>
    </w:pPr>
    <w:rPr>
      <w:spacing w:val="-8"/>
      <w:szCs w:val="20"/>
    </w:rPr>
  </w:style>
  <w:style w:type="paragraph" w:customStyle="1" w:styleId="Cabealhodamensagem1">
    <w:name w:val="Cabeçalho da mensagem1"/>
    <w:basedOn w:val="Normal"/>
    <w:semiHidden/>
    <w:rsid w:val="007B5F00"/>
    <w:pPr>
      <w:shd w:val="clear" w:color="auto" w:fill="CCCCCC"/>
      <w:suppressAutoHyphens/>
      <w:spacing w:line="240" w:lineRule="auto"/>
      <w:ind w:left="1134" w:hanging="1134"/>
      <w:jc w:val="left"/>
    </w:pPr>
    <w:rPr>
      <w:rFonts w:cs="Arial"/>
      <w:lang w:eastAsia="ar-SA"/>
    </w:rPr>
  </w:style>
  <w:style w:type="paragraph" w:customStyle="1" w:styleId="Cabealhodamensagem2">
    <w:name w:val="Cabeçalho da mensagem2"/>
    <w:basedOn w:val="Normal"/>
    <w:semiHidden/>
    <w:rsid w:val="00F1122C"/>
    <w:pPr>
      <w:widowControl w:val="0"/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suppressAutoHyphens/>
      <w:ind w:left="1134" w:hanging="1134"/>
    </w:pPr>
    <w:rPr>
      <w:rFonts w:eastAsia="Arial Unicode MS" w:cs="Arial"/>
      <w:lang w:eastAsia="ar-SA"/>
    </w:rPr>
  </w:style>
  <w:style w:type="paragraph" w:customStyle="1" w:styleId="cAPA1">
    <w:name w:val="cAPA"/>
    <w:basedOn w:val="Normal"/>
    <w:next w:val="Normal"/>
    <w:semiHidden/>
    <w:rsid w:val="00F1122C"/>
    <w:pPr>
      <w:tabs>
        <w:tab w:val="num" w:pos="643"/>
        <w:tab w:val="num" w:pos="1021"/>
        <w:tab w:val="num" w:pos="1069"/>
      </w:tabs>
      <w:spacing w:line="240" w:lineRule="auto"/>
      <w:ind w:left="1021" w:right="74" w:hanging="312"/>
    </w:pPr>
    <w:rPr>
      <w:b/>
      <w:bCs/>
      <w:sz w:val="22"/>
      <w:szCs w:val="22"/>
    </w:rPr>
  </w:style>
  <w:style w:type="paragraph" w:customStyle="1" w:styleId="capa2">
    <w:name w:val="capa"/>
    <w:basedOn w:val="Normal"/>
    <w:semiHidden/>
    <w:rsid w:val="00402691"/>
    <w:pPr>
      <w:spacing w:before="240" w:after="60" w:line="240" w:lineRule="auto"/>
      <w:ind w:firstLine="0"/>
      <w:jc w:val="center"/>
      <w:outlineLvl w:val="0"/>
    </w:pPr>
    <w:rPr>
      <w:rFonts w:cs="Times New Roman"/>
      <w:noProof/>
      <w:kern w:val="28"/>
      <w:sz w:val="32"/>
      <w:szCs w:val="20"/>
    </w:rPr>
  </w:style>
  <w:style w:type="paragraph" w:customStyle="1" w:styleId="capa11">
    <w:name w:val="capa 11"/>
    <w:basedOn w:val="Normal"/>
    <w:semiHidden/>
    <w:rsid w:val="00F1122C"/>
    <w:pPr>
      <w:spacing w:before="2720"/>
      <w:ind w:firstLine="0"/>
      <w:jc w:val="center"/>
    </w:pPr>
    <w:rPr>
      <w:b/>
      <w:bCs/>
      <w:szCs w:val="20"/>
    </w:rPr>
  </w:style>
  <w:style w:type="paragraph" w:customStyle="1" w:styleId="capa25">
    <w:name w:val="capa 25"/>
    <w:aliases w:val="5"/>
    <w:basedOn w:val="Normal"/>
    <w:semiHidden/>
    <w:rsid w:val="00F1122C"/>
    <w:pPr>
      <w:spacing w:before="8640"/>
      <w:ind w:firstLine="0"/>
      <w:jc w:val="center"/>
    </w:pPr>
    <w:rPr>
      <w:rFonts w:cs="Arial"/>
      <w:szCs w:val="20"/>
    </w:rPr>
  </w:style>
  <w:style w:type="paragraph" w:customStyle="1" w:styleId="capa55">
    <w:name w:val="capa 55"/>
    <w:basedOn w:val="Heading3"/>
    <w:semiHidden/>
    <w:rsid w:val="00F1122C"/>
    <w:pPr>
      <w:spacing w:before="1440"/>
      <w:jc w:val="center"/>
    </w:pPr>
    <w:rPr>
      <w:rFonts w:ascii="Times New Roman" w:eastAsia="Batang" w:hAnsi="Times New Roman" w:cs="Times New Roman"/>
      <w:b/>
      <w:bCs w:val="0"/>
      <w:szCs w:val="20"/>
    </w:rPr>
  </w:style>
  <w:style w:type="paragraph" w:customStyle="1" w:styleId="CAPAABNT">
    <w:name w:val="CAPA ABNT"/>
    <w:basedOn w:val="Normal"/>
    <w:next w:val="Normal"/>
    <w:semiHidden/>
    <w:rsid w:val="00F1122C"/>
    <w:pPr>
      <w:jc w:val="center"/>
    </w:pPr>
    <w:rPr>
      <w:rFonts w:ascii="Times New Roman" w:hAnsi="Times New Roman"/>
      <w:b/>
    </w:rPr>
  </w:style>
  <w:style w:type="paragraph" w:customStyle="1" w:styleId="CAPA10">
    <w:name w:val="CAPA1"/>
    <w:basedOn w:val="Normal"/>
    <w:next w:val="Normal"/>
    <w:semiHidden/>
    <w:rsid w:val="00F1122C"/>
    <w:pPr>
      <w:suppressAutoHyphens/>
      <w:jc w:val="center"/>
    </w:pPr>
    <w:rPr>
      <w:rFonts w:ascii="Times New Roman" w:hAnsi="Times New Roman"/>
      <w:b/>
      <w:caps/>
      <w:szCs w:val="20"/>
      <w:lang w:eastAsia="ar-SA"/>
    </w:rPr>
  </w:style>
  <w:style w:type="paragraph" w:customStyle="1" w:styleId="Cargodaassinatura">
    <w:name w:val="Cargo da assinatura"/>
    <w:basedOn w:val="Signature"/>
    <w:semiHidden/>
    <w:rsid w:val="00F1122C"/>
    <w:pPr>
      <w:spacing w:line="240" w:lineRule="auto"/>
      <w:ind w:firstLine="0"/>
      <w:jc w:val="left"/>
    </w:pPr>
    <w:rPr>
      <w:rFonts w:ascii="Times New Roman" w:hAnsi="Times New Roman"/>
    </w:rPr>
  </w:style>
  <w:style w:type="paragraph" w:customStyle="1" w:styleId="CD4">
    <w:name w:val="CD4"/>
    <w:basedOn w:val="Normal"/>
    <w:semiHidden/>
    <w:rsid w:val="00F1122C"/>
    <w:pPr>
      <w:spacing w:before="240" w:line="240" w:lineRule="auto"/>
      <w:ind w:left="2268" w:firstLine="0"/>
    </w:pPr>
    <w:rPr>
      <w:rFonts w:ascii="Times New Roman" w:hAnsi="Times New Roman"/>
      <w:sz w:val="20"/>
      <w:lang w:val="en-US" w:eastAsia="en-US"/>
    </w:rPr>
  </w:style>
  <w:style w:type="paragraph" w:customStyle="1" w:styleId="centro">
    <w:name w:val="centro"/>
    <w:basedOn w:val="Normal"/>
    <w:semiHidden/>
    <w:rsid w:val="00F1122C"/>
    <w:pPr>
      <w:spacing w:before="40" w:line="240" w:lineRule="auto"/>
      <w:ind w:firstLine="0"/>
      <w:jc w:val="center"/>
    </w:pPr>
    <w:rPr>
      <w:szCs w:val="20"/>
    </w:rPr>
  </w:style>
  <w:style w:type="paragraph" w:customStyle="1" w:styleId="citCharChar">
    <w:name w:val="cit Char Char"/>
    <w:basedOn w:val="Normal"/>
    <w:semiHidden/>
    <w:rsid w:val="00F1122C"/>
    <w:pPr>
      <w:spacing w:after="720" w:line="240" w:lineRule="auto"/>
      <w:ind w:left="2268" w:firstLine="851"/>
    </w:pPr>
    <w:rPr>
      <w:rFonts w:ascii="Times New Roman" w:hAnsi="Times New Roman"/>
      <w:sz w:val="20"/>
      <w:szCs w:val="20"/>
    </w:rPr>
  </w:style>
  <w:style w:type="character" w:customStyle="1" w:styleId="citCharCharChar">
    <w:name w:val="cit Char Char Char"/>
    <w:semiHidden/>
    <w:rsid w:val="00F1122C"/>
    <w:rPr>
      <w:lang w:val="pt-BR" w:eastAsia="pt-BR" w:bidi="ar-SA"/>
    </w:rPr>
  </w:style>
  <w:style w:type="paragraph" w:customStyle="1" w:styleId="citrecuoChar">
    <w:name w:val="cit recuo Char"/>
    <w:basedOn w:val="citCharChar"/>
    <w:semiHidden/>
    <w:rsid w:val="00F1122C"/>
    <w:pPr>
      <w:ind w:firstLine="567"/>
    </w:pPr>
    <w:rPr>
      <w:rFonts w:ascii="Arial" w:hAnsi="Arial"/>
    </w:rPr>
  </w:style>
  <w:style w:type="character" w:customStyle="1" w:styleId="citrecuoCharChar">
    <w:name w:val="cit recuo Char Char"/>
    <w:semiHidden/>
    <w:rsid w:val="00F1122C"/>
    <w:rPr>
      <w:rFonts w:ascii="Arial" w:hAnsi="Arial"/>
      <w:lang w:val="pt-BR" w:eastAsia="pt-BR" w:bidi="ar-SA"/>
    </w:rPr>
  </w:style>
  <w:style w:type="paragraph" w:customStyle="1" w:styleId="citacao">
    <w:name w:val="citacao"/>
    <w:basedOn w:val="Normal"/>
    <w:semiHidden/>
    <w:rsid w:val="00F1122C"/>
    <w:pPr>
      <w:tabs>
        <w:tab w:val="left" w:pos="425"/>
      </w:tabs>
      <w:spacing w:before="720" w:after="720" w:line="240" w:lineRule="auto"/>
      <w:ind w:left="2268" w:firstLine="0"/>
    </w:pPr>
    <w:rPr>
      <w:rFonts w:ascii="Times New Roman" w:hAnsi="Times New Roman"/>
      <w:i/>
      <w:sz w:val="20"/>
      <w:szCs w:val="20"/>
    </w:rPr>
  </w:style>
  <w:style w:type="paragraph" w:customStyle="1" w:styleId="CitaoABNT">
    <w:name w:val="Citação ABNT"/>
    <w:basedOn w:val="Normal"/>
    <w:next w:val="Normal"/>
    <w:semiHidden/>
    <w:rsid w:val="00F1122C"/>
    <w:pPr>
      <w:autoSpaceDE w:val="0"/>
      <w:autoSpaceDN w:val="0"/>
      <w:adjustRightInd w:val="0"/>
      <w:spacing w:before="720" w:after="720" w:line="240" w:lineRule="auto"/>
      <w:ind w:left="2268" w:firstLine="0"/>
    </w:pPr>
    <w:rPr>
      <w:rFonts w:eastAsia="Calibri" w:cs="Arial"/>
      <w:sz w:val="22"/>
      <w:lang w:eastAsia="en-US"/>
    </w:rPr>
  </w:style>
  <w:style w:type="paragraph" w:customStyle="1" w:styleId="CITAOABNT0">
    <w:name w:val="CITAÇÃO ABNT"/>
    <w:basedOn w:val="Normal"/>
    <w:next w:val="Normal"/>
    <w:semiHidden/>
    <w:rsid w:val="00F1122C"/>
    <w:pPr>
      <w:spacing w:before="720" w:after="720"/>
      <w:ind w:left="2268"/>
    </w:pPr>
    <w:rPr>
      <w:rFonts w:ascii="Times New Roman" w:hAnsi="Times New Roman"/>
      <w:sz w:val="20"/>
    </w:rPr>
  </w:style>
  <w:style w:type="paragraph" w:customStyle="1" w:styleId="CITAOABNTChar">
    <w:name w:val="CITAÇÃO ABNT Char"/>
    <w:basedOn w:val="Normal"/>
    <w:next w:val="Normal"/>
    <w:semiHidden/>
    <w:rsid w:val="00F1122C"/>
    <w:pPr>
      <w:spacing w:before="720" w:after="720"/>
      <w:ind w:left="2268"/>
    </w:pPr>
    <w:rPr>
      <w:rFonts w:ascii="Times New Roman" w:hAnsi="Times New Roman"/>
      <w:sz w:val="20"/>
    </w:rPr>
  </w:style>
  <w:style w:type="paragraph" w:customStyle="1" w:styleId="CitaoCharChar">
    <w:name w:val="Citação Char Char"/>
    <w:basedOn w:val="Normal"/>
    <w:semiHidden/>
    <w:rsid w:val="0013064A"/>
    <w:pPr>
      <w:widowControl w:val="0"/>
      <w:spacing w:before="720" w:after="720"/>
      <w:ind w:left="2268"/>
    </w:pPr>
    <w:rPr>
      <w:sz w:val="20"/>
      <w:szCs w:val="20"/>
    </w:rPr>
  </w:style>
  <w:style w:type="character" w:customStyle="1" w:styleId="CitaoCharCharChar">
    <w:name w:val="Citação Char Char Char"/>
    <w:basedOn w:val="DefaultParagraphFont"/>
    <w:semiHidden/>
    <w:rsid w:val="00F1122C"/>
  </w:style>
  <w:style w:type="paragraph" w:customStyle="1" w:styleId="CitacaoItal">
    <w:name w:val="Citacao Ital"/>
    <w:basedOn w:val="Normal"/>
    <w:semiHidden/>
    <w:rsid w:val="00F1122C"/>
    <w:pPr>
      <w:tabs>
        <w:tab w:val="left" w:pos="425"/>
      </w:tabs>
      <w:spacing w:after="480" w:line="240" w:lineRule="auto"/>
      <w:ind w:left="1843"/>
    </w:pPr>
    <w:rPr>
      <w:i/>
      <w:spacing w:val="-8"/>
      <w:szCs w:val="20"/>
    </w:rPr>
  </w:style>
  <w:style w:type="paragraph" w:customStyle="1" w:styleId="CITAO10">
    <w:name w:val="CITAÇÃO1"/>
    <w:basedOn w:val="Normal"/>
    <w:next w:val="Normal"/>
    <w:semiHidden/>
    <w:rsid w:val="00F1122C"/>
    <w:pPr>
      <w:suppressAutoHyphens/>
      <w:spacing w:before="720" w:after="720" w:line="240" w:lineRule="auto"/>
      <w:ind w:left="2268" w:firstLine="0"/>
    </w:pPr>
    <w:rPr>
      <w:rFonts w:ascii="Times New Roman" w:hAnsi="Times New Roman"/>
      <w:color w:val="0000FF"/>
      <w:sz w:val="20"/>
      <w:szCs w:val="20"/>
      <w:lang w:eastAsia="ar-SA"/>
    </w:rPr>
  </w:style>
  <w:style w:type="paragraph" w:customStyle="1" w:styleId="Commarcadores21">
    <w:name w:val="Com marcadores 21"/>
    <w:basedOn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Commarcadores22">
    <w:name w:val="Com marcadores 22"/>
    <w:basedOn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Commarcadores31">
    <w:name w:val="Com marcadores 31"/>
    <w:basedOn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Commarcadores32">
    <w:name w:val="Com marcadores 32"/>
    <w:basedOn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Commarcadores41">
    <w:name w:val="Com marcadores 41"/>
    <w:basedOn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Commarcadores42">
    <w:name w:val="Com marcadores 42"/>
    <w:basedOn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Commarcadores51">
    <w:name w:val="Com marcadores 51"/>
    <w:basedOn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Commarcadores52">
    <w:name w:val="Com marcadores 52"/>
    <w:basedOn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Commarcadores1">
    <w:name w:val="Com marcadores1"/>
    <w:basedOn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Commarcadores2">
    <w:name w:val="Com marcadores2"/>
    <w:basedOn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Contedo10">
    <w:name w:val="Conteúdo 10"/>
    <w:basedOn w:val="ndice"/>
    <w:semiHidden/>
    <w:rsid w:val="00F1122C"/>
    <w:pPr>
      <w:tabs>
        <w:tab w:val="right" w:leader="dot" w:pos="9637"/>
      </w:tabs>
      <w:ind w:left="2547"/>
    </w:pPr>
  </w:style>
  <w:style w:type="paragraph" w:customStyle="1" w:styleId="Contedodoquadro">
    <w:name w:val="Conteúdo do quadro"/>
    <w:basedOn w:val="Normal"/>
    <w:semiHidden/>
    <w:rsid w:val="0013064A"/>
    <w:rPr>
      <w:b/>
    </w:rPr>
  </w:style>
  <w:style w:type="character" w:customStyle="1" w:styleId="copysmall">
    <w:name w:val="copysmall"/>
    <w:basedOn w:val="DefaultParagraphFont"/>
    <w:semiHidden/>
    <w:rsid w:val="00F1122C"/>
  </w:style>
  <w:style w:type="paragraph" w:customStyle="1" w:styleId="Corpodetexto21">
    <w:name w:val="Corpo de texto 21"/>
    <w:basedOn w:val="Normal"/>
    <w:semiHidden/>
    <w:rsid w:val="00B94FFF"/>
    <w:pPr>
      <w:suppressAutoHyphens/>
      <w:spacing w:line="480" w:lineRule="auto"/>
      <w:ind w:firstLine="0"/>
      <w:jc w:val="center"/>
    </w:pPr>
    <w:rPr>
      <w:rFonts w:ascii="Times New Roman" w:hAnsi="Times New Roman"/>
      <w:b/>
      <w:bCs/>
      <w:lang w:eastAsia="ar-SA"/>
    </w:rPr>
  </w:style>
  <w:style w:type="paragraph" w:customStyle="1" w:styleId="Corpodetexto22">
    <w:name w:val="Corpo de texto 22"/>
    <w:basedOn w:val="Normal"/>
    <w:semiHidden/>
    <w:rsid w:val="00F1122C"/>
    <w:pPr>
      <w:widowControl w:val="0"/>
      <w:suppressAutoHyphens/>
      <w:spacing w:after="120" w:line="480" w:lineRule="auto"/>
    </w:pPr>
    <w:rPr>
      <w:rFonts w:eastAsia="Arial Unicode MS"/>
      <w:lang w:eastAsia="ar-SA"/>
    </w:rPr>
  </w:style>
  <w:style w:type="paragraph" w:customStyle="1" w:styleId="Corpodetexto31">
    <w:name w:val="Corpo de texto 31"/>
    <w:basedOn w:val="Normal"/>
    <w:semiHidden/>
    <w:rsid w:val="00F8262B"/>
    <w:pPr>
      <w:suppressAutoHyphens/>
      <w:spacing w:line="240" w:lineRule="auto"/>
      <w:ind w:firstLine="0"/>
      <w:jc w:val="center"/>
    </w:pPr>
    <w:rPr>
      <w:rFonts w:cs="Arial"/>
      <w:b/>
      <w:bCs/>
      <w:sz w:val="20"/>
      <w:lang w:eastAsia="ar-SA"/>
    </w:rPr>
  </w:style>
  <w:style w:type="paragraph" w:customStyle="1" w:styleId="Corpodetexto32">
    <w:name w:val="Corpo de texto 32"/>
    <w:basedOn w:val="Normal"/>
    <w:semiHidden/>
    <w:rsid w:val="00F1122C"/>
    <w:pPr>
      <w:widowControl w:val="0"/>
      <w:suppressAutoHyphens/>
      <w:spacing w:after="120"/>
    </w:pPr>
    <w:rPr>
      <w:rFonts w:eastAsia="Arial Unicode MS"/>
      <w:sz w:val="16"/>
      <w:szCs w:val="16"/>
      <w:lang w:eastAsia="ar-SA"/>
    </w:rPr>
  </w:style>
  <w:style w:type="paragraph" w:customStyle="1" w:styleId="curso">
    <w:name w:val="curso"/>
    <w:basedOn w:val="Normal"/>
    <w:semiHidden/>
    <w:rsid w:val="00F1122C"/>
    <w:pPr>
      <w:spacing w:before="40" w:line="240" w:lineRule="auto"/>
      <w:ind w:firstLine="0"/>
      <w:jc w:val="center"/>
    </w:pPr>
    <w:rPr>
      <w:szCs w:val="20"/>
    </w:rPr>
  </w:style>
  <w:style w:type="paragraph" w:customStyle="1" w:styleId="Data1">
    <w:name w:val="Data1"/>
    <w:basedOn w:val="Normal"/>
    <w:next w:val="Normal"/>
    <w:semiHidden/>
    <w:rsid w:val="007B5F00"/>
    <w:pPr>
      <w:suppressAutoHyphens/>
      <w:spacing w:line="240" w:lineRule="auto"/>
      <w:ind w:firstLine="0"/>
      <w:jc w:val="left"/>
    </w:pPr>
    <w:rPr>
      <w:rFonts w:ascii="Times New Roman" w:hAnsi="Times New Roman"/>
      <w:lang w:eastAsia="ar-SA"/>
    </w:rPr>
  </w:style>
  <w:style w:type="paragraph" w:customStyle="1" w:styleId="Data2">
    <w:name w:val="Data2"/>
    <w:basedOn w:val="Normal"/>
    <w:next w:val="Normal"/>
    <w:semiHidden/>
    <w:rsid w:val="00F1122C"/>
    <w:pPr>
      <w:widowControl w:val="0"/>
      <w:suppressAutoHyphens/>
    </w:pPr>
    <w:rPr>
      <w:rFonts w:eastAsia="Arial Unicode MS"/>
      <w:lang w:eastAsia="ar-SA"/>
    </w:rPr>
  </w:style>
  <w:style w:type="paragraph" w:customStyle="1" w:styleId="Empresadaassinatura">
    <w:name w:val="Empresa da assinatura"/>
    <w:basedOn w:val="Signature"/>
    <w:semiHidden/>
    <w:rsid w:val="00F1122C"/>
    <w:pPr>
      <w:spacing w:line="240" w:lineRule="auto"/>
      <w:ind w:firstLine="0"/>
      <w:jc w:val="left"/>
    </w:pPr>
    <w:rPr>
      <w:rFonts w:ascii="Times New Roman" w:hAnsi="Times New Roman"/>
    </w:rPr>
  </w:style>
  <w:style w:type="paragraph" w:customStyle="1" w:styleId="Encerramento1">
    <w:name w:val="Encerramento1"/>
    <w:basedOn w:val="Normal"/>
    <w:semiHidden/>
    <w:rsid w:val="007B5F00"/>
    <w:pPr>
      <w:suppressAutoHyphens/>
      <w:spacing w:line="240" w:lineRule="auto"/>
      <w:ind w:left="4252" w:firstLine="0"/>
      <w:jc w:val="left"/>
    </w:pPr>
    <w:rPr>
      <w:rFonts w:ascii="Times New Roman" w:hAnsi="Times New Roman"/>
      <w:lang w:eastAsia="ar-SA"/>
    </w:rPr>
  </w:style>
  <w:style w:type="paragraph" w:customStyle="1" w:styleId="Encerramento2">
    <w:name w:val="Encerramento2"/>
    <w:basedOn w:val="Normal"/>
    <w:semiHidden/>
    <w:rsid w:val="00F1122C"/>
    <w:pPr>
      <w:widowControl w:val="0"/>
      <w:suppressAutoHyphens/>
      <w:ind w:left="4252"/>
    </w:pPr>
    <w:rPr>
      <w:rFonts w:eastAsia="Arial Unicode MS"/>
      <w:lang w:eastAsia="ar-SA"/>
    </w:rPr>
  </w:style>
  <w:style w:type="paragraph" w:customStyle="1" w:styleId="EstiloTtulo4esquerda">
    <w:name w:val="Estilo Título 4 + À esquerda"/>
    <w:basedOn w:val="Heading4"/>
    <w:semiHidden/>
    <w:rsid w:val="00555228"/>
    <w:pPr>
      <w:spacing w:after="100" w:afterAutospacing="1"/>
    </w:pPr>
    <w:rPr>
      <w:bCs w:val="0"/>
      <w:sz w:val="22"/>
      <w:szCs w:val="20"/>
    </w:rPr>
  </w:style>
  <w:style w:type="character" w:customStyle="1" w:styleId="estilodecorreioeletrnico15">
    <w:name w:val="estilodecorreioeletrnico15"/>
    <w:semiHidden/>
    <w:rsid w:val="00F1122C"/>
    <w:rPr>
      <w:rFonts w:ascii="Bookman Old Style" w:hAnsi="Bookman Old Style" w:cs="Arial"/>
      <w:b w:val="0"/>
      <w:bCs w:val="0"/>
      <w:i w:val="0"/>
      <w:iCs w:val="0"/>
      <w:color w:val="0000FF"/>
      <w:sz w:val="24"/>
    </w:rPr>
  </w:style>
  <w:style w:type="paragraph" w:customStyle="1" w:styleId="Estruturadodocumento1">
    <w:name w:val="Estrutura do documento1"/>
    <w:basedOn w:val="Normal"/>
    <w:semiHidden/>
    <w:rsid w:val="00D937E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ileinfofl">
    <w:name w:val="file_info fl"/>
    <w:basedOn w:val="DefaultParagraphFont"/>
    <w:semiHidden/>
    <w:rsid w:val="00F1122C"/>
  </w:style>
  <w:style w:type="paragraph" w:customStyle="1" w:styleId="font5">
    <w:name w:val="font5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/>
      <w:sz w:val="14"/>
      <w:szCs w:val="14"/>
    </w:rPr>
  </w:style>
  <w:style w:type="paragraph" w:customStyle="1" w:styleId="font6">
    <w:name w:val="font6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/>
      <w:i/>
      <w:iCs/>
      <w:sz w:val="14"/>
      <w:szCs w:val="14"/>
    </w:rPr>
  </w:style>
  <w:style w:type="character" w:customStyle="1" w:styleId="Fontepargpadro10">
    <w:name w:val="Fonte parág. padrão10"/>
    <w:semiHidden/>
    <w:rsid w:val="00F1122C"/>
  </w:style>
  <w:style w:type="character" w:customStyle="1" w:styleId="Fontepargpadro11">
    <w:name w:val="Fonte parág. padrão11"/>
    <w:semiHidden/>
    <w:rsid w:val="00F1122C"/>
  </w:style>
  <w:style w:type="character" w:customStyle="1" w:styleId="Fontepargpadro7">
    <w:name w:val="Fonte parág. padrão7"/>
    <w:semiHidden/>
    <w:rsid w:val="00F1122C"/>
  </w:style>
  <w:style w:type="character" w:customStyle="1" w:styleId="Fontepargpadro8">
    <w:name w:val="Fonte parág. padrão8"/>
    <w:semiHidden/>
    <w:rsid w:val="00F1122C"/>
  </w:style>
  <w:style w:type="character" w:customStyle="1" w:styleId="Fontepargpadro9">
    <w:name w:val="Fonte parág. padrão9"/>
    <w:semiHidden/>
    <w:rsid w:val="00F1122C"/>
  </w:style>
  <w:style w:type="paragraph" w:customStyle="1" w:styleId="ndicedefiguras1">
    <w:name w:val="Índice de figuras1"/>
    <w:basedOn w:val="Normal"/>
    <w:next w:val="Normal"/>
    <w:semiHidden/>
    <w:rsid w:val="00F1122C"/>
    <w:pPr>
      <w:widowControl w:val="0"/>
      <w:suppressAutoHyphens/>
      <w:ind w:left="480" w:hanging="480"/>
    </w:pPr>
    <w:rPr>
      <w:rFonts w:eastAsia="Arial Unicode MS"/>
      <w:lang w:eastAsia="ar-SA"/>
    </w:rPr>
  </w:style>
  <w:style w:type="paragraph" w:customStyle="1" w:styleId="ndicedeilustraes1">
    <w:name w:val="Índice de ilustrações1"/>
    <w:basedOn w:val="Normal"/>
    <w:next w:val="Normal"/>
    <w:semiHidden/>
    <w:rsid w:val="00F1122C"/>
    <w:pPr>
      <w:suppressAutoHyphens/>
    </w:pPr>
    <w:rPr>
      <w:rFonts w:ascii="Times New Roman" w:hAnsi="Times New Roman"/>
      <w:szCs w:val="20"/>
      <w:lang w:eastAsia="ar-SA"/>
    </w:rPr>
  </w:style>
  <w:style w:type="character" w:customStyle="1" w:styleId="LegendaChar">
    <w:name w:val="Legenda Char"/>
    <w:uiPriority w:val="99"/>
    <w:rsid w:val="00F1122C"/>
    <w:rPr>
      <w:rFonts w:eastAsia="Arial Unicode MS"/>
      <w:bCs/>
      <w:lang w:val="pt-BR" w:eastAsia="ar-SA" w:bidi="ar-SA"/>
    </w:rPr>
  </w:style>
  <w:style w:type="paragraph" w:customStyle="1" w:styleId="Legenda10">
    <w:name w:val="Legenda10"/>
    <w:basedOn w:val="Normal"/>
    <w:semiHidden/>
    <w:rsid w:val="00F1122C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lang w:eastAsia="ar-SA"/>
    </w:rPr>
  </w:style>
  <w:style w:type="paragraph" w:customStyle="1" w:styleId="Legenda11">
    <w:name w:val="Legenda11"/>
    <w:basedOn w:val="Normal"/>
    <w:semiHidden/>
    <w:rsid w:val="00F1122C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lang w:eastAsia="ar-SA"/>
    </w:rPr>
  </w:style>
  <w:style w:type="paragraph" w:customStyle="1" w:styleId="Legenda12">
    <w:name w:val="Legenda12"/>
    <w:basedOn w:val="Normal"/>
    <w:semiHidden/>
    <w:rsid w:val="00F1122C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lang w:eastAsia="ar-SA"/>
    </w:rPr>
  </w:style>
  <w:style w:type="paragraph" w:customStyle="1" w:styleId="Legenda8">
    <w:name w:val="Legenda8"/>
    <w:basedOn w:val="Normal"/>
    <w:next w:val="Normal"/>
    <w:semiHidden/>
    <w:rsid w:val="00F1122C"/>
    <w:pPr>
      <w:widowControl w:val="0"/>
      <w:suppressAutoHyphens/>
      <w:spacing w:before="120" w:after="120"/>
      <w:jc w:val="center"/>
    </w:pPr>
    <w:rPr>
      <w:rFonts w:eastAsia="Arial Unicode MS"/>
      <w:bCs/>
      <w:sz w:val="22"/>
      <w:szCs w:val="22"/>
      <w:lang w:eastAsia="ar-SA"/>
    </w:rPr>
  </w:style>
  <w:style w:type="paragraph" w:customStyle="1" w:styleId="Legenda9">
    <w:name w:val="Legenda9"/>
    <w:basedOn w:val="Normal"/>
    <w:semiHidden/>
    <w:rsid w:val="00F1122C"/>
    <w:pPr>
      <w:widowControl w:val="0"/>
      <w:suppressLineNumbers/>
      <w:suppressAutoHyphens/>
      <w:spacing w:before="120" w:after="120"/>
    </w:pPr>
    <w:rPr>
      <w:rFonts w:eastAsia="Arial Unicode MS" w:cs="Tahoma"/>
      <w:i/>
      <w:iCs/>
      <w:lang w:eastAsia="ar-SA"/>
    </w:rPr>
  </w:style>
  <w:style w:type="paragraph" w:customStyle="1" w:styleId="Lista21">
    <w:name w:val="Lista 21"/>
    <w:basedOn w:val="Normal"/>
    <w:semiHidden/>
    <w:rsid w:val="007B5F00"/>
    <w:pPr>
      <w:suppressAutoHyphens/>
      <w:spacing w:line="240" w:lineRule="auto"/>
      <w:ind w:left="566" w:hanging="283"/>
      <w:jc w:val="left"/>
    </w:pPr>
    <w:rPr>
      <w:rFonts w:ascii="Times New Roman" w:hAnsi="Times New Roman"/>
      <w:lang w:eastAsia="ar-SA"/>
    </w:rPr>
  </w:style>
  <w:style w:type="paragraph" w:customStyle="1" w:styleId="Lista22">
    <w:name w:val="Lista 22"/>
    <w:basedOn w:val="Normal"/>
    <w:semiHidden/>
    <w:rsid w:val="00F1122C"/>
    <w:pPr>
      <w:widowControl w:val="0"/>
      <w:suppressAutoHyphens/>
      <w:ind w:left="566" w:hanging="283"/>
    </w:pPr>
    <w:rPr>
      <w:rFonts w:eastAsia="Arial Unicode MS"/>
      <w:lang w:eastAsia="ar-SA"/>
    </w:rPr>
  </w:style>
  <w:style w:type="paragraph" w:customStyle="1" w:styleId="Lista31">
    <w:name w:val="Lista 31"/>
    <w:basedOn w:val="Normal"/>
    <w:semiHidden/>
    <w:rsid w:val="007B5F00"/>
    <w:pPr>
      <w:suppressAutoHyphens/>
      <w:spacing w:line="240" w:lineRule="auto"/>
      <w:ind w:left="849" w:hanging="283"/>
      <w:jc w:val="left"/>
    </w:pPr>
    <w:rPr>
      <w:rFonts w:ascii="Times New Roman" w:hAnsi="Times New Roman"/>
      <w:lang w:eastAsia="ar-SA"/>
    </w:rPr>
  </w:style>
  <w:style w:type="paragraph" w:customStyle="1" w:styleId="Lista32">
    <w:name w:val="Lista 32"/>
    <w:basedOn w:val="Normal"/>
    <w:semiHidden/>
    <w:rsid w:val="00F1122C"/>
    <w:pPr>
      <w:widowControl w:val="0"/>
      <w:suppressAutoHyphens/>
      <w:ind w:left="849" w:hanging="283"/>
    </w:pPr>
    <w:rPr>
      <w:rFonts w:eastAsia="Arial Unicode MS"/>
      <w:lang w:eastAsia="ar-SA"/>
    </w:rPr>
  </w:style>
  <w:style w:type="paragraph" w:customStyle="1" w:styleId="Lista41">
    <w:name w:val="Lista 41"/>
    <w:basedOn w:val="Normal"/>
    <w:semiHidden/>
    <w:rsid w:val="007B5F00"/>
    <w:pPr>
      <w:suppressAutoHyphens/>
      <w:spacing w:line="240" w:lineRule="auto"/>
      <w:ind w:left="1132" w:hanging="283"/>
      <w:jc w:val="left"/>
    </w:pPr>
    <w:rPr>
      <w:rFonts w:ascii="Times New Roman" w:hAnsi="Times New Roman"/>
      <w:lang w:eastAsia="ar-SA"/>
    </w:rPr>
  </w:style>
  <w:style w:type="paragraph" w:customStyle="1" w:styleId="Lista42">
    <w:name w:val="Lista 42"/>
    <w:basedOn w:val="Normal"/>
    <w:semiHidden/>
    <w:rsid w:val="00F1122C"/>
    <w:pPr>
      <w:widowControl w:val="0"/>
      <w:suppressAutoHyphens/>
      <w:ind w:left="1132" w:hanging="283"/>
    </w:pPr>
    <w:rPr>
      <w:rFonts w:eastAsia="Arial Unicode MS"/>
      <w:lang w:eastAsia="ar-SA"/>
    </w:rPr>
  </w:style>
  <w:style w:type="paragraph" w:customStyle="1" w:styleId="Lista51">
    <w:name w:val="Lista 51"/>
    <w:basedOn w:val="Normal"/>
    <w:semiHidden/>
    <w:rsid w:val="007B5F00"/>
    <w:pPr>
      <w:suppressAutoHyphens/>
      <w:spacing w:line="240" w:lineRule="auto"/>
      <w:ind w:left="1415" w:hanging="283"/>
      <w:jc w:val="left"/>
    </w:pPr>
    <w:rPr>
      <w:rFonts w:ascii="Times New Roman" w:hAnsi="Times New Roman"/>
      <w:lang w:eastAsia="ar-SA"/>
    </w:rPr>
  </w:style>
  <w:style w:type="paragraph" w:customStyle="1" w:styleId="Lista52">
    <w:name w:val="Lista 52"/>
    <w:basedOn w:val="Normal"/>
    <w:semiHidden/>
    <w:rsid w:val="00F1122C"/>
    <w:pPr>
      <w:widowControl w:val="0"/>
      <w:suppressAutoHyphens/>
      <w:ind w:left="1415" w:hanging="283"/>
    </w:pPr>
    <w:rPr>
      <w:rFonts w:eastAsia="Arial Unicode MS"/>
      <w:lang w:eastAsia="ar-SA"/>
    </w:rPr>
  </w:style>
  <w:style w:type="paragraph" w:customStyle="1" w:styleId="Listadecontinuao21">
    <w:name w:val="Lista de continuação 21"/>
    <w:basedOn w:val="Normal"/>
    <w:semiHidden/>
    <w:rsid w:val="007B5F00"/>
    <w:pPr>
      <w:suppressAutoHyphens/>
      <w:spacing w:after="120" w:line="240" w:lineRule="auto"/>
      <w:ind w:left="566" w:firstLine="0"/>
      <w:jc w:val="left"/>
    </w:pPr>
    <w:rPr>
      <w:rFonts w:ascii="Times New Roman" w:hAnsi="Times New Roman"/>
      <w:lang w:eastAsia="ar-SA"/>
    </w:rPr>
  </w:style>
  <w:style w:type="paragraph" w:customStyle="1" w:styleId="Listadecontinuao22">
    <w:name w:val="Lista de continuação 22"/>
    <w:basedOn w:val="Normal"/>
    <w:semiHidden/>
    <w:rsid w:val="00F1122C"/>
    <w:pPr>
      <w:widowControl w:val="0"/>
      <w:suppressAutoHyphens/>
      <w:spacing w:after="120"/>
      <w:ind w:left="566"/>
    </w:pPr>
    <w:rPr>
      <w:rFonts w:eastAsia="Arial Unicode MS"/>
      <w:lang w:eastAsia="ar-SA"/>
    </w:rPr>
  </w:style>
  <w:style w:type="paragraph" w:customStyle="1" w:styleId="Listadecontinuao31">
    <w:name w:val="Lista de continuação 31"/>
    <w:basedOn w:val="Normal"/>
    <w:semiHidden/>
    <w:rsid w:val="007B5F00"/>
    <w:pPr>
      <w:suppressAutoHyphens/>
      <w:spacing w:after="120" w:line="240" w:lineRule="auto"/>
      <w:ind w:left="849" w:firstLine="0"/>
      <w:jc w:val="left"/>
    </w:pPr>
    <w:rPr>
      <w:rFonts w:ascii="Times New Roman" w:hAnsi="Times New Roman"/>
      <w:lang w:eastAsia="ar-SA"/>
    </w:rPr>
  </w:style>
  <w:style w:type="paragraph" w:customStyle="1" w:styleId="Listadecontinuao32">
    <w:name w:val="Lista de continuação 32"/>
    <w:basedOn w:val="Normal"/>
    <w:semiHidden/>
    <w:rsid w:val="00F1122C"/>
    <w:pPr>
      <w:widowControl w:val="0"/>
      <w:suppressAutoHyphens/>
      <w:spacing w:after="120"/>
      <w:ind w:left="849"/>
    </w:pPr>
    <w:rPr>
      <w:rFonts w:eastAsia="Arial Unicode MS"/>
      <w:lang w:eastAsia="ar-SA"/>
    </w:rPr>
  </w:style>
  <w:style w:type="paragraph" w:customStyle="1" w:styleId="Listadecontinuao41">
    <w:name w:val="Lista de continuação 41"/>
    <w:basedOn w:val="Normal"/>
    <w:semiHidden/>
    <w:rsid w:val="007B5F00"/>
    <w:pPr>
      <w:suppressAutoHyphens/>
      <w:spacing w:after="120" w:line="240" w:lineRule="auto"/>
      <w:ind w:left="1132" w:firstLine="0"/>
      <w:jc w:val="left"/>
    </w:pPr>
    <w:rPr>
      <w:rFonts w:ascii="Times New Roman" w:hAnsi="Times New Roman"/>
      <w:lang w:eastAsia="ar-SA"/>
    </w:rPr>
  </w:style>
  <w:style w:type="paragraph" w:customStyle="1" w:styleId="Listadecontinuao42">
    <w:name w:val="Lista de continuação 42"/>
    <w:basedOn w:val="Normal"/>
    <w:semiHidden/>
    <w:rsid w:val="00F1122C"/>
    <w:pPr>
      <w:widowControl w:val="0"/>
      <w:suppressAutoHyphens/>
      <w:spacing w:after="120"/>
      <w:ind w:left="1132"/>
    </w:pPr>
    <w:rPr>
      <w:rFonts w:eastAsia="Arial Unicode MS"/>
      <w:lang w:eastAsia="ar-SA"/>
    </w:rPr>
  </w:style>
  <w:style w:type="paragraph" w:customStyle="1" w:styleId="Listadecontinuao51">
    <w:name w:val="Lista de continuação 51"/>
    <w:basedOn w:val="Normal"/>
    <w:semiHidden/>
    <w:rsid w:val="007B5F00"/>
    <w:pPr>
      <w:suppressAutoHyphens/>
      <w:spacing w:after="120" w:line="240" w:lineRule="auto"/>
      <w:ind w:left="1415" w:firstLine="0"/>
      <w:jc w:val="left"/>
    </w:pPr>
    <w:rPr>
      <w:rFonts w:ascii="Times New Roman" w:hAnsi="Times New Roman"/>
      <w:lang w:eastAsia="ar-SA"/>
    </w:rPr>
  </w:style>
  <w:style w:type="paragraph" w:customStyle="1" w:styleId="Listadecontinuao52">
    <w:name w:val="Lista de continuação 52"/>
    <w:basedOn w:val="Normal"/>
    <w:semiHidden/>
    <w:rsid w:val="00F1122C"/>
    <w:pPr>
      <w:widowControl w:val="0"/>
      <w:suppressAutoHyphens/>
      <w:spacing w:after="120"/>
      <w:ind w:left="1415"/>
    </w:pPr>
    <w:rPr>
      <w:rFonts w:eastAsia="Arial Unicode MS"/>
      <w:lang w:eastAsia="ar-SA"/>
    </w:rPr>
  </w:style>
  <w:style w:type="paragraph" w:customStyle="1" w:styleId="Listadecontinuao1">
    <w:name w:val="Lista de continuação1"/>
    <w:basedOn w:val="Normal"/>
    <w:semiHidden/>
    <w:rsid w:val="007B5F00"/>
    <w:pPr>
      <w:suppressAutoHyphens/>
      <w:spacing w:after="120" w:line="240" w:lineRule="auto"/>
      <w:ind w:left="283" w:firstLine="0"/>
      <w:jc w:val="left"/>
    </w:pPr>
    <w:rPr>
      <w:rFonts w:ascii="Times New Roman" w:hAnsi="Times New Roman"/>
      <w:lang w:eastAsia="ar-SA"/>
    </w:rPr>
  </w:style>
  <w:style w:type="paragraph" w:customStyle="1" w:styleId="Listadecontinuao2">
    <w:name w:val="Lista de continuação2"/>
    <w:basedOn w:val="Normal"/>
    <w:semiHidden/>
    <w:rsid w:val="00F1122C"/>
    <w:pPr>
      <w:widowControl w:val="0"/>
      <w:suppressAutoHyphens/>
      <w:spacing w:after="120"/>
      <w:ind w:left="283"/>
    </w:pPr>
    <w:rPr>
      <w:rFonts w:eastAsia="Arial Unicode MS"/>
      <w:lang w:eastAsia="ar-SA"/>
    </w:rPr>
  </w:style>
  <w:style w:type="paragraph" w:customStyle="1" w:styleId="Listaref">
    <w:name w:val="Lista ref"/>
    <w:basedOn w:val="Normal"/>
    <w:semiHidden/>
    <w:rsid w:val="00F1122C"/>
  </w:style>
  <w:style w:type="paragraph" w:customStyle="1" w:styleId="listas">
    <w:name w:val="listas"/>
    <w:basedOn w:val="Normal"/>
    <w:semiHidden/>
    <w:rsid w:val="00F1122C"/>
    <w:pPr>
      <w:keepNext/>
      <w:spacing w:before="2860" w:after="840"/>
      <w:ind w:firstLine="0"/>
      <w:jc w:val="center"/>
      <w:outlineLvl w:val="0"/>
    </w:pPr>
    <w:rPr>
      <w:rFonts w:ascii="Times New Roman" w:hAnsi="Times New Roman"/>
      <w:b/>
      <w:caps/>
      <w:szCs w:val="20"/>
    </w:rPr>
  </w:style>
  <w:style w:type="paragraph" w:customStyle="1" w:styleId="listfl">
    <w:name w:val="listfl"/>
    <w:basedOn w:val="Normal"/>
    <w:semiHidden/>
    <w:rsid w:val="00F1122C"/>
    <w:pPr>
      <w:spacing w:line="213" w:lineRule="atLeast"/>
      <w:ind w:right="244" w:firstLine="0"/>
      <w:jc w:val="right"/>
    </w:pPr>
    <w:rPr>
      <w:rFonts w:cs="Arial"/>
      <w:color w:val="666666"/>
      <w:sz w:val="15"/>
      <w:szCs w:val="15"/>
    </w:rPr>
  </w:style>
  <w:style w:type="paragraph" w:customStyle="1" w:styleId="listp">
    <w:name w:val="listp"/>
    <w:basedOn w:val="Normal"/>
    <w:semiHidden/>
    <w:rsid w:val="00F1122C"/>
    <w:pPr>
      <w:spacing w:line="213" w:lineRule="atLeast"/>
      <w:ind w:firstLine="0"/>
      <w:jc w:val="left"/>
    </w:pPr>
    <w:rPr>
      <w:rFonts w:cs="Arial"/>
      <w:color w:val="000000"/>
      <w:sz w:val="15"/>
      <w:szCs w:val="15"/>
    </w:rPr>
  </w:style>
  <w:style w:type="paragraph" w:customStyle="1" w:styleId="Local">
    <w:name w:val="Local"/>
    <w:basedOn w:val="capa25"/>
    <w:semiHidden/>
    <w:rsid w:val="00F1122C"/>
  </w:style>
  <w:style w:type="paragraph" w:customStyle="1" w:styleId="localrosto">
    <w:name w:val="local rosto"/>
    <w:basedOn w:val="Normal"/>
    <w:semiHidden/>
    <w:rsid w:val="00F1122C"/>
    <w:pPr>
      <w:spacing w:before="1280"/>
      <w:ind w:firstLine="0"/>
      <w:jc w:val="center"/>
    </w:pPr>
    <w:rPr>
      <w:szCs w:val="20"/>
    </w:rPr>
  </w:style>
  <w:style w:type="character" w:customStyle="1" w:styleId="Marcadores">
    <w:name w:val="Marcadores"/>
    <w:semiHidden/>
    <w:rsid w:val="00F1122C"/>
    <w:rPr>
      <w:rFonts w:ascii="StarSymbol" w:eastAsia="StarSymbol" w:hAnsi="StarSymbol" w:cs="StarSymbol"/>
      <w:sz w:val="18"/>
      <w:szCs w:val="18"/>
    </w:rPr>
  </w:style>
  <w:style w:type="paragraph" w:customStyle="1" w:styleId="naturezadotrabalho">
    <w:name w:val="natureza do trabalho"/>
    <w:basedOn w:val="Normal"/>
    <w:semiHidden/>
    <w:rsid w:val="00F1122C"/>
    <w:pPr>
      <w:spacing w:before="1800"/>
      <w:ind w:firstLine="0"/>
      <w:jc w:val="center"/>
    </w:pPr>
    <w:rPr>
      <w:szCs w:val="20"/>
    </w:rPr>
  </w:style>
  <w:style w:type="paragraph" w:customStyle="1" w:styleId="NORMAL0">
    <w:name w:val="NORMAL"/>
    <w:basedOn w:val="Normal"/>
    <w:semiHidden/>
    <w:rsid w:val="00F1122C"/>
    <w:rPr>
      <w:rFonts w:ascii="Times New Roman" w:hAnsi="Times New Roman"/>
      <w:szCs w:val="20"/>
    </w:rPr>
  </w:style>
  <w:style w:type="paragraph" w:customStyle="1" w:styleId="normal1">
    <w:name w:val="normal"/>
    <w:basedOn w:val="Normal"/>
    <w:next w:val="Normal"/>
    <w:semiHidden/>
    <w:rsid w:val="00385F45"/>
  </w:style>
  <w:style w:type="paragraph" w:customStyle="1" w:styleId="NORMALABNT3">
    <w:name w:val="NORMAL ABNT"/>
    <w:basedOn w:val="Normal"/>
    <w:next w:val="Normal"/>
    <w:semiHidden/>
    <w:rsid w:val="00F1122C"/>
  </w:style>
  <w:style w:type="paragraph" w:customStyle="1" w:styleId="NORMALABNTChar">
    <w:name w:val="NORMAL ABNT Char"/>
    <w:basedOn w:val="Normal"/>
    <w:next w:val="Normal"/>
    <w:semiHidden/>
    <w:rsid w:val="00F1122C"/>
  </w:style>
  <w:style w:type="paragraph" w:customStyle="1" w:styleId="NORMALELIETE">
    <w:name w:val="NORMAL ELIETE"/>
    <w:basedOn w:val="Normal"/>
    <w:next w:val="Normal"/>
    <w:semiHidden/>
    <w:rsid w:val="00F1122C"/>
  </w:style>
  <w:style w:type="paragraph" w:customStyle="1" w:styleId="NormalUnisinos">
    <w:name w:val="Normal Unisinos"/>
    <w:basedOn w:val="Normal"/>
    <w:next w:val="Normal"/>
    <w:semiHidden/>
    <w:rsid w:val="00F1122C"/>
    <w:rPr>
      <w:kern w:val="1"/>
    </w:rPr>
  </w:style>
  <w:style w:type="character" w:customStyle="1" w:styleId="NotaderodapChar">
    <w:name w:val="Nota de rodapé Char"/>
    <w:semiHidden/>
    <w:rsid w:val="00F1122C"/>
    <w:rPr>
      <w:rFonts w:ascii="Arial" w:hAnsi="Arial"/>
      <w:spacing w:val="-8"/>
      <w:sz w:val="22"/>
      <w:lang w:val="pt-BR" w:eastAsia="pt-BR" w:bidi="ar-SA"/>
    </w:rPr>
  </w:style>
  <w:style w:type="character" w:customStyle="1" w:styleId="NotaderodapChar1">
    <w:name w:val="Nota de rodapé Char1"/>
    <w:semiHidden/>
    <w:rsid w:val="00F1122C"/>
    <w:rPr>
      <w:rFonts w:ascii="Arial" w:hAnsi="Arial"/>
      <w:spacing w:val="-8"/>
      <w:sz w:val="22"/>
      <w:lang w:val="pt-BR" w:eastAsia="pt-BR" w:bidi="ar-SA"/>
    </w:rPr>
  </w:style>
  <w:style w:type="character" w:customStyle="1" w:styleId="NotaderodapChar2">
    <w:name w:val="Nota de rodapé Char2"/>
    <w:semiHidden/>
    <w:rsid w:val="00F1122C"/>
    <w:rPr>
      <w:rFonts w:ascii="Arial" w:hAnsi="Arial"/>
      <w:spacing w:val="-8"/>
      <w:sz w:val="22"/>
      <w:lang w:val="pt-BR" w:eastAsia="pt-BR" w:bidi="ar-SA"/>
    </w:rPr>
  </w:style>
  <w:style w:type="character" w:customStyle="1" w:styleId="NotasdeRodapABNT">
    <w:name w:val="Notas de Rodapé ABNT"/>
    <w:semiHidden/>
    <w:rsid w:val="00F1122C"/>
    <w:rPr>
      <w:rFonts w:ascii="Times New Roman" w:hAnsi="Times New Roman"/>
      <w:iCs/>
      <w:sz w:val="20"/>
      <w:vertAlign w:val="superscript"/>
    </w:rPr>
  </w:style>
  <w:style w:type="paragraph" w:customStyle="1" w:styleId="Numerada21">
    <w:name w:val="Numerada 21"/>
    <w:basedOn w:val="Normal"/>
    <w:semiHidden/>
    <w:rsid w:val="007B5F00"/>
  </w:style>
  <w:style w:type="paragraph" w:customStyle="1" w:styleId="Numerada22">
    <w:name w:val="Numerada 22"/>
    <w:basedOn w:val="Normal"/>
    <w:semiHidden/>
    <w:rsid w:val="00F1122C"/>
    <w:pPr>
      <w:ind w:firstLine="0"/>
    </w:pPr>
  </w:style>
  <w:style w:type="paragraph" w:customStyle="1" w:styleId="Numerada31">
    <w:name w:val="Numerada 31"/>
    <w:basedOn w:val="Normal"/>
    <w:semiHidden/>
    <w:rsid w:val="007B5F00"/>
  </w:style>
  <w:style w:type="paragraph" w:customStyle="1" w:styleId="Numerada32">
    <w:name w:val="Numerada 32"/>
    <w:basedOn w:val="Normal"/>
    <w:semiHidden/>
    <w:rsid w:val="00F1122C"/>
    <w:pPr>
      <w:ind w:firstLine="0"/>
    </w:pPr>
  </w:style>
  <w:style w:type="paragraph" w:customStyle="1" w:styleId="Numerada41">
    <w:name w:val="Numerada 41"/>
    <w:basedOn w:val="Normal"/>
    <w:semiHidden/>
    <w:rsid w:val="007B5F00"/>
  </w:style>
  <w:style w:type="paragraph" w:customStyle="1" w:styleId="Numerada42">
    <w:name w:val="Numerada 42"/>
    <w:basedOn w:val="Normal"/>
    <w:semiHidden/>
    <w:rsid w:val="00F1122C"/>
    <w:pPr>
      <w:ind w:firstLine="0"/>
    </w:pPr>
  </w:style>
  <w:style w:type="paragraph" w:customStyle="1" w:styleId="Numerada51">
    <w:name w:val="Numerada 51"/>
    <w:basedOn w:val="Normal"/>
    <w:semiHidden/>
    <w:rsid w:val="007B5F00"/>
  </w:style>
  <w:style w:type="paragraph" w:customStyle="1" w:styleId="Numerada52">
    <w:name w:val="Numerada 52"/>
    <w:basedOn w:val="Normal"/>
    <w:semiHidden/>
    <w:rsid w:val="00F1122C"/>
    <w:pPr>
      <w:ind w:firstLine="0"/>
    </w:pPr>
  </w:style>
  <w:style w:type="paragraph" w:customStyle="1" w:styleId="Numerada1">
    <w:name w:val="Numerada1"/>
    <w:basedOn w:val="Normal"/>
    <w:semiHidden/>
    <w:rsid w:val="007B5F00"/>
  </w:style>
  <w:style w:type="paragraph" w:customStyle="1" w:styleId="Numerada2">
    <w:name w:val="Numerada2"/>
    <w:basedOn w:val="Normal"/>
    <w:semiHidden/>
    <w:rsid w:val="00F1122C"/>
    <w:pPr>
      <w:ind w:firstLine="0"/>
    </w:pPr>
  </w:style>
  <w:style w:type="paragraph" w:customStyle="1" w:styleId="orientador">
    <w:name w:val="orientador"/>
    <w:basedOn w:val="Normal"/>
    <w:semiHidden/>
    <w:rsid w:val="00F1122C"/>
    <w:pPr>
      <w:spacing w:before="1920"/>
      <w:jc w:val="center"/>
    </w:pPr>
  </w:style>
  <w:style w:type="paragraph" w:customStyle="1" w:styleId="parag0">
    <w:name w:val="parag"/>
    <w:basedOn w:val="Normal"/>
    <w:semiHidden/>
    <w:rsid w:val="00F1122C"/>
    <w:pPr>
      <w:spacing w:after="360"/>
      <w:ind w:firstLine="851"/>
    </w:pPr>
    <w:rPr>
      <w:rFonts w:eastAsia="Batang"/>
    </w:rPr>
  </w:style>
  <w:style w:type="paragraph" w:customStyle="1" w:styleId="paragalneacommarcadores">
    <w:name w:val="parag alínea com marcadores"/>
    <w:basedOn w:val="Normal"/>
    <w:autoRedefine/>
    <w:semiHidden/>
    <w:rsid w:val="00F1122C"/>
    <w:pPr>
      <w:tabs>
        <w:tab w:val="num" w:pos="360"/>
      </w:tabs>
      <w:spacing w:after="360"/>
      <w:ind w:left="360" w:hanging="360"/>
    </w:pPr>
    <w:rPr>
      <w:rFonts w:eastAsia="Batang"/>
    </w:rPr>
  </w:style>
  <w:style w:type="paragraph" w:customStyle="1" w:styleId="paragalneacommarcadores2">
    <w:name w:val="parag alínea com marcadores 2"/>
    <w:basedOn w:val="paragalneacommarcadores"/>
    <w:semiHidden/>
    <w:rsid w:val="00F1122C"/>
  </w:style>
  <w:style w:type="paragraph" w:customStyle="1" w:styleId="paragalneasemmarcadores">
    <w:name w:val="parag alínea sem marcadores"/>
    <w:basedOn w:val="Normal"/>
    <w:semiHidden/>
    <w:rsid w:val="00F1122C"/>
    <w:pPr>
      <w:spacing w:after="360"/>
      <w:ind w:left="851"/>
    </w:pPr>
    <w:rPr>
      <w:rFonts w:eastAsia="Batang"/>
    </w:rPr>
  </w:style>
  <w:style w:type="character" w:customStyle="1" w:styleId="paragChar">
    <w:name w:val="parag Char"/>
    <w:semiHidden/>
    <w:rsid w:val="00F1122C"/>
    <w:rPr>
      <w:rFonts w:eastAsia="Batang"/>
      <w:sz w:val="24"/>
      <w:lang w:val="pt-BR" w:eastAsia="pt-BR" w:bidi="ar-SA"/>
    </w:rPr>
  </w:style>
  <w:style w:type="paragraph" w:customStyle="1" w:styleId="paragCharChar">
    <w:name w:val="parag Char Char"/>
    <w:basedOn w:val="Normal"/>
    <w:semiHidden/>
    <w:rsid w:val="00F1122C"/>
    <w:pPr>
      <w:spacing w:after="360"/>
      <w:ind w:firstLine="851"/>
    </w:pPr>
    <w:rPr>
      <w:rFonts w:eastAsia="Batang"/>
    </w:rPr>
  </w:style>
  <w:style w:type="character" w:customStyle="1" w:styleId="paragCharCharChar">
    <w:name w:val="parag Char Char Char"/>
    <w:semiHidden/>
    <w:rsid w:val="00F1122C"/>
    <w:rPr>
      <w:rFonts w:eastAsia="Batang"/>
      <w:sz w:val="24"/>
      <w:lang w:val="pt-BR" w:eastAsia="pt-BR" w:bidi="ar-SA"/>
    </w:rPr>
  </w:style>
  <w:style w:type="paragraph" w:customStyle="1" w:styleId="paragresumo">
    <w:name w:val="parag resumo"/>
    <w:basedOn w:val="paragCharChar"/>
    <w:semiHidden/>
    <w:rsid w:val="00F1122C"/>
    <w:pPr>
      <w:spacing w:after="284" w:line="240" w:lineRule="auto"/>
      <w:ind w:firstLine="567"/>
    </w:pPr>
  </w:style>
  <w:style w:type="paragraph" w:customStyle="1" w:styleId="paragtexto">
    <w:name w:val="parag texto"/>
    <w:basedOn w:val="Normal"/>
    <w:semiHidden/>
    <w:rsid w:val="00F1122C"/>
    <w:pPr>
      <w:spacing w:after="480" w:line="480" w:lineRule="auto"/>
    </w:pPr>
    <w:rPr>
      <w:sz w:val="28"/>
    </w:rPr>
  </w:style>
  <w:style w:type="paragraph" w:customStyle="1" w:styleId="pontos">
    <w:name w:val="pontos"/>
    <w:basedOn w:val="Normal"/>
    <w:semiHidden/>
    <w:rsid w:val="00F1122C"/>
    <w:pPr>
      <w:tabs>
        <w:tab w:val="left" w:pos="284"/>
        <w:tab w:val="left" w:pos="425"/>
        <w:tab w:val="left" w:leader="dot" w:pos="8647"/>
      </w:tabs>
      <w:spacing w:line="480" w:lineRule="auto"/>
    </w:pPr>
    <w:rPr>
      <w:spacing w:val="-8"/>
    </w:rPr>
  </w:style>
  <w:style w:type="paragraph" w:customStyle="1" w:styleId="Primeirorecuodecorpodetexto21">
    <w:name w:val="Primeiro recuo de corpo de texto 21"/>
    <w:basedOn w:val="BodyTextIndent"/>
    <w:semiHidden/>
    <w:rsid w:val="007B5F00"/>
    <w:pPr>
      <w:ind w:firstLine="210"/>
    </w:pPr>
  </w:style>
  <w:style w:type="paragraph" w:customStyle="1" w:styleId="Primeirorecuodecorpodetexto22">
    <w:name w:val="Primeiro recuo de corpo de texto 22"/>
    <w:basedOn w:val="BodyTextIndent"/>
    <w:semiHidden/>
    <w:rsid w:val="00F1122C"/>
    <w:pPr>
      <w:ind w:firstLine="210"/>
    </w:pPr>
    <w:rPr>
      <w:rFonts w:ascii="Times New Roman" w:hAnsi="Times New Roman" w:cs="Times New Roman"/>
    </w:rPr>
  </w:style>
  <w:style w:type="paragraph" w:customStyle="1" w:styleId="Primeirorecuodecorpodetexto2">
    <w:name w:val="Primeiro recuo de corpo de texto2"/>
    <w:basedOn w:val="Normal"/>
    <w:semiHidden/>
    <w:rsid w:val="0013064A"/>
    <w:pPr>
      <w:ind w:firstLine="210"/>
    </w:pPr>
  </w:style>
  <w:style w:type="paragraph" w:customStyle="1" w:styleId="quadro">
    <w:name w:val="quadro"/>
    <w:basedOn w:val="capa55"/>
    <w:semiHidden/>
    <w:rsid w:val="00F1122C"/>
    <w:pPr>
      <w:spacing w:before="2835"/>
    </w:pPr>
  </w:style>
  <w:style w:type="paragraph" w:customStyle="1" w:styleId="quadrotitulo">
    <w:name w:val="quadro titulo"/>
    <w:basedOn w:val="Normal"/>
    <w:semiHidden/>
    <w:rsid w:val="00F1122C"/>
    <w:pPr>
      <w:spacing w:before="480"/>
      <w:jc w:val="center"/>
    </w:pPr>
    <w:rPr>
      <w:b/>
      <w:bCs/>
    </w:rPr>
  </w:style>
  <w:style w:type="paragraph" w:customStyle="1" w:styleId="Recuodecorpodetexto22">
    <w:name w:val="Recuo de corpo de texto 22"/>
    <w:basedOn w:val="Normal"/>
    <w:semiHidden/>
    <w:rsid w:val="00F1122C"/>
    <w:pPr>
      <w:spacing w:after="120" w:line="480" w:lineRule="auto"/>
      <w:ind w:left="283"/>
    </w:pPr>
  </w:style>
  <w:style w:type="paragraph" w:customStyle="1" w:styleId="Recuodecorpodetexto32">
    <w:name w:val="Recuo de corpo de texto 32"/>
    <w:basedOn w:val="Normal"/>
    <w:semiHidden/>
    <w:rsid w:val="00F1122C"/>
    <w:pPr>
      <w:spacing w:after="120"/>
      <w:ind w:left="283"/>
    </w:pPr>
    <w:rPr>
      <w:sz w:val="16"/>
      <w:szCs w:val="16"/>
    </w:rPr>
  </w:style>
  <w:style w:type="paragraph" w:customStyle="1" w:styleId="Recuonormal1">
    <w:name w:val="Recuo normal1"/>
    <w:basedOn w:val="Normal"/>
    <w:semiHidden/>
    <w:rsid w:val="007B5F00"/>
    <w:pPr>
      <w:ind w:left="720"/>
    </w:pPr>
  </w:style>
  <w:style w:type="paragraph" w:customStyle="1" w:styleId="Recuonormal2">
    <w:name w:val="Recuo normal2"/>
    <w:basedOn w:val="Normal"/>
    <w:semiHidden/>
    <w:rsid w:val="00F1122C"/>
    <w:pPr>
      <w:ind w:left="708"/>
    </w:pPr>
  </w:style>
  <w:style w:type="paragraph" w:customStyle="1" w:styleId="refernciabibliogrfica">
    <w:name w:val="refernciabibliogrfica"/>
    <w:basedOn w:val="Normal"/>
    <w:semiHidden/>
    <w:rsid w:val="00F1122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 w:hint="eastAsia"/>
    </w:rPr>
  </w:style>
  <w:style w:type="paragraph" w:customStyle="1" w:styleId="RES">
    <w:name w:val="RES"/>
    <w:basedOn w:val="Normal"/>
    <w:semiHidden/>
    <w:rsid w:val="00F1122C"/>
    <w:pPr>
      <w:keepNext/>
      <w:spacing w:before="2860" w:after="840"/>
      <w:jc w:val="center"/>
      <w:outlineLvl w:val="0"/>
    </w:pPr>
    <w:rPr>
      <w:b/>
      <w:caps/>
    </w:rPr>
  </w:style>
  <w:style w:type="paragraph" w:customStyle="1" w:styleId="Saudao1">
    <w:name w:val="Saudação1"/>
    <w:basedOn w:val="Normal"/>
    <w:next w:val="Normal"/>
    <w:semiHidden/>
    <w:rsid w:val="007B5F00"/>
  </w:style>
  <w:style w:type="paragraph" w:customStyle="1" w:styleId="Saudao2">
    <w:name w:val="Saudação2"/>
    <w:basedOn w:val="Normal"/>
    <w:next w:val="Normal"/>
    <w:semiHidden/>
    <w:rsid w:val="00F1122C"/>
  </w:style>
  <w:style w:type="character" w:customStyle="1" w:styleId="Smbolodenotaderodap">
    <w:name w:val="Símbolo de nota de rodapé"/>
    <w:semiHidden/>
    <w:rsid w:val="00F1122C"/>
  </w:style>
  <w:style w:type="character" w:customStyle="1" w:styleId="spelle">
    <w:name w:val="spelle"/>
    <w:basedOn w:val="DefaultParagraphFont"/>
    <w:semiHidden/>
    <w:rsid w:val="00F1122C"/>
  </w:style>
  <w:style w:type="paragraph" w:customStyle="1" w:styleId="subtitulo0">
    <w:name w:val="subtitulo"/>
    <w:basedOn w:val="Normal"/>
    <w:semiHidden/>
    <w:rsid w:val="00F1122C"/>
    <w:pPr>
      <w:spacing w:before="160" w:after="120"/>
      <w:ind w:firstLine="0"/>
      <w:jc w:val="left"/>
    </w:pPr>
    <w:rPr>
      <w:b/>
      <w:bCs/>
    </w:rPr>
  </w:style>
  <w:style w:type="paragraph" w:customStyle="1" w:styleId="SUM">
    <w:name w:val="SUM"/>
    <w:basedOn w:val="Normal"/>
    <w:semiHidden/>
    <w:rsid w:val="00F1122C"/>
    <w:pPr>
      <w:keepNext/>
      <w:spacing w:before="2860" w:after="840"/>
      <w:jc w:val="center"/>
      <w:outlineLvl w:val="0"/>
    </w:pPr>
    <w:rPr>
      <w:b/>
      <w:caps/>
    </w:rPr>
  </w:style>
  <w:style w:type="paragraph" w:customStyle="1" w:styleId="tese">
    <w:name w:val="tese"/>
    <w:basedOn w:val="Normal"/>
    <w:semiHidden/>
    <w:rsid w:val="00F1122C"/>
    <w:pPr>
      <w:spacing w:line="360" w:lineRule="atLeast"/>
      <w:ind w:left="794" w:right="-284" w:firstLine="1588"/>
    </w:pPr>
    <w:rPr>
      <w:sz w:val="26"/>
    </w:rPr>
  </w:style>
  <w:style w:type="paragraph" w:customStyle="1" w:styleId="text1">
    <w:name w:val="text1"/>
    <w:basedOn w:val="Normal"/>
    <w:semiHidden/>
    <w:rsid w:val="00F1122C"/>
    <w:pPr>
      <w:spacing w:before="225" w:after="225" w:line="240" w:lineRule="auto"/>
      <w:ind w:left="75" w:right="75" w:firstLine="0"/>
      <w:jc w:val="left"/>
    </w:pPr>
    <w:rPr>
      <w:sz w:val="20"/>
    </w:rPr>
  </w:style>
  <w:style w:type="paragraph" w:customStyle="1" w:styleId="Texto0">
    <w:name w:val="Texto"/>
    <w:basedOn w:val="Normal"/>
    <w:semiHidden/>
    <w:rsid w:val="00F1122C"/>
    <w:pPr>
      <w:autoSpaceDE w:val="0"/>
      <w:autoSpaceDN w:val="0"/>
      <w:spacing w:line="540" w:lineRule="exact"/>
    </w:pPr>
    <w:rPr>
      <w:rFonts w:cs="Arial"/>
      <w:lang w:val="pt-PT"/>
    </w:rPr>
  </w:style>
  <w:style w:type="paragraph" w:customStyle="1" w:styleId="Textoembloco1">
    <w:name w:val="Texto em bloco1"/>
    <w:basedOn w:val="Normal"/>
    <w:semiHidden/>
    <w:rsid w:val="007B5F00"/>
    <w:pPr>
      <w:spacing w:after="120"/>
      <w:ind w:left="1440" w:right="1440"/>
    </w:pPr>
  </w:style>
  <w:style w:type="paragraph" w:customStyle="1" w:styleId="Textoembloco2">
    <w:name w:val="Texto em bloco2"/>
    <w:basedOn w:val="Normal"/>
    <w:semiHidden/>
    <w:rsid w:val="00F1122C"/>
    <w:pPr>
      <w:spacing w:after="120"/>
      <w:ind w:left="1440" w:right="1440"/>
    </w:pPr>
  </w:style>
  <w:style w:type="paragraph" w:customStyle="1" w:styleId="Textosemformatao1">
    <w:name w:val="Texto sem formatação1"/>
    <w:basedOn w:val="Normal"/>
    <w:semiHidden/>
    <w:rsid w:val="00F1122C"/>
    <w:rPr>
      <w:rFonts w:ascii="Courier New" w:hAnsi="Courier New" w:cs="Courier New"/>
      <w:sz w:val="20"/>
      <w:szCs w:val="20"/>
    </w:rPr>
  </w:style>
  <w:style w:type="paragraph" w:customStyle="1" w:styleId="TextosemFormatao10">
    <w:name w:val="Texto sem Formatação1"/>
    <w:basedOn w:val="Normal"/>
    <w:semiHidden/>
    <w:rsid w:val="00B94FFF"/>
    <w:rPr>
      <w:rFonts w:ascii="Courier New" w:hAnsi="Courier New" w:cs="Courier New"/>
      <w:sz w:val="20"/>
      <w:szCs w:val="20"/>
    </w:rPr>
  </w:style>
  <w:style w:type="paragraph" w:customStyle="1" w:styleId="Textosemformatao2">
    <w:name w:val="Texto sem formatação2"/>
    <w:basedOn w:val="Normal"/>
    <w:semiHidden/>
    <w:rsid w:val="00F1122C"/>
    <w:rPr>
      <w:rFonts w:ascii="Courier New" w:hAnsi="Courier New" w:cs="Courier New"/>
      <w:sz w:val="20"/>
      <w:szCs w:val="20"/>
    </w:rPr>
  </w:style>
  <w:style w:type="character" w:customStyle="1" w:styleId="textogeral1">
    <w:name w:val="texto_geral1"/>
    <w:semiHidden/>
    <w:rsid w:val="00F1122C"/>
    <w:rPr>
      <w:rFonts w:ascii="Arial" w:hAnsi="Arial" w:cs="Arial" w:hint="default"/>
      <w:color w:val="000000"/>
      <w:sz w:val="18"/>
      <w:szCs w:val="18"/>
    </w:rPr>
  </w:style>
  <w:style w:type="paragraph" w:customStyle="1" w:styleId="textotitulostyle12">
    <w:name w:val="textotitulo style12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color w:val="000000"/>
    </w:rPr>
  </w:style>
  <w:style w:type="paragraph" w:customStyle="1" w:styleId="tit1">
    <w:name w:val="tit 1"/>
    <w:basedOn w:val="Normal"/>
    <w:semiHidden/>
    <w:rsid w:val="00F1122C"/>
    <w:pPr>
      <w:ind w:firstLine="0"/>
      <w:jc w:val="left"/>
    </w:pPr>
    <w:rPr>
      <w:b/>
      <w:bCs/>
      <w:sz w:val="32"/>
      <w:szCs w:val="20"/>
    </w:rPr>
  </w:style>
  <w:style w:type="paragraph" w:customStyle="1" w:styleId="TIT1PROJETO">
    <w:name w:val="TIT 1 PROJETO"/>
    <w:basedOn w:val="paragCharChar"/>
    <w:autoRedefine/>
    <w:semiHidden/>
    <w:rsid w:val="00F1122C"/>
    <w:pPr>
      <w:keepNext/>
      <w:spacing w:after="240"/>
      <w:ind w:firstLine="0"/>
      <w:jc w:val="center"/>
    </w:pPr>
    <w:rPr>
      <w:rFonts w:eastAsia="Times New Roman"/>
      <w:b/>
      <w:color w:val="FF0000"/>
      <w:lang w:val="en-US"/>
    </w:rPr>
  </w:style>
  <w:style w:type="paragraph" w:customStyle="1" w:styleId="tit2">
    <w:name w:val="tit 2"/>
    <w:basedOn w:val="Normal"/>
    <w:semiHidden/>
    <w:rsid w:val="00F1122C"/>
    <w:pPr>
      <w:ind w:firstLine="0"/>
      <w:jc w:val="left"/>
    </w:pPr>
    <w:rPr>
      <w:b/>
      <w:sz w:val="28"/>
      <w:szCs w:val="20"/>
    </w:rPr>
  </w:style>
  <w:style w:type="paragraph" w:customStyle="1" w:styleId="TIT2PROJETO">
    <w:name w:val="TIT 2 PROJETO"/>
    <w:basedOn w:val="paragCharChar"/>
    <w:autoRedefine/>
    <w:semiHidden/>
    <w:rsid w:val="00F1122C"/>
    <w:pPr>
      <w:keepNext/>
      <w:ind w:firstLine="0"/>
    </w:pPr>
    <w:rPr>
      <w:rFonts w:eastAsia="Times New Roman"/>
      <w:b/>
      <w:caps/>
    </w:rPr>
  </w:style>
  <w:style w:type="paragraph" w:customStyle="1" w:styleId="tit3">
    <w:name w:val="tit 3"/>
    <w:basedOn w:val="Normal"/>
    <w:semiHidden/>
    <w:rsid w:val="00F1122C"/>
    <w:pPr>
      <w:tabs>
        <w:tab w:val="num" w:pos="360"/>
      </w:tabs>
      <w:ind w:left="360" w:hanging="360"/>
      <w:jc w:val="left"/>
    </w:pPr>
    <w:rPr>
      <w:b/>
      <w:szCs w:val="20"/>
    </w:rPr>
  </w:style>
  <w:style w:type="paragraph" w:customStyle="1" w:styleId="tittexto2">
    <w:name w:val="tit texto 2"/>
    <w:basedOn w:val="Normal"/>
    <w:semiHidden/>
    <w:rsid w:val="00F1122C"/>
    <w:pPr>
      <w:spacing w:before="360" w:after="360"/>
      <w:ind w:firstLine="851"/>
    </w:pPr>
    <w:rPr>
      <w:b/>
    </w:rPr>
  </w:style>
  <w:style w:type="paragraph" w:customStyle="1" w:styleId="tttulo2t">
    <w:name w:val="títtulo 2t"/>
    <w:basedOn w:val="Normal"/>
    <w:next w:val="Normal"/>
    <w:semiHidden/>
    <w:rsid w:val="00F1122C"/>
    <w:pPr>
      <w:spacing w:after="720" w:line="480" w:lineRule="auto"/>
      <w:jc w:val="left"/>
      <w:outlineLvl w:val="0"/>
    </w:pPr>
    <w:rPr>
      <w:b/>
      <w:smallCaps/>
    </w:rPr>
  </w:style>
  <w:style w:type="character" w:customStyle="1" w:styleId="tttulo2tChar">
    <w:name w:val="títtulo 2t Char"/>
    <w:semiHidden/>
    <w:rsid w:val="00F1122C"/>
    <w:rPr>
      <w:rFonts w:ascii="Arial" w:hAnsi="Arial"/>
      <w:b/>
      <w:smallCaps/>
      <w:sz w:val="24"/>
      <w:szCs w:val="24"/>
      <w:lang w:val="pt-BR" w:eastAsia="pt-BR" w:bidi="ar-SA"/>
    </w:rPr>
  </w:style>
  <w:style w:type="paragraph" w:customStyle="1" w:styleId="ttulo12">
    <w:name w:val="título 1"/>
    <w:basedOn w:val="Normal"/>
    <w:next w:val="Normal"/>
    <w:semiHidden/>
    <w:rsid w:val="00F1122C"/>
    <w:pPr>
      <w:spacing w:before="2880" w:after="1000" w:line="480" w:lineRule="auto"/>
      <w:outlineLvl w:val="0"/>
    </w:pPr>
    <w:rPr>
      <w:rFonts w:cs="Arial"/>
      <w:b/>
      <w:caps/>
      <w:sz w:val="28"/>
      <w:szCs w:val="28"/>
    </w:rPr>
  </w:style>
  <w:style w:type="paragraph" w:customStyle="1" w:styleId="TITULO1ABNT">
    <w:name w:val="TITULO 1 ABNT"/>
    <w:basedOn w:val="Normal"/>
    <w:next w:val="Normal"/>
    <w:semiHidden/>
    <w:rsid w:val="00F1122C"/>
    <w:pPr>
      <w:spacing w:after="720"/>
    </w:pPr>
    <w:rPr>
      <w:b/>
      <w:caps/>
    </w:rPr>
  </w:style>
  <w:style w:type="paragraph" w:customStyle="1" w:styleId="TTULO1ABNT">
    <w:name w:val="TÍTULO 1 ABNT"/>
    <w:basedOn w:val="Normal"/>
    <w:next w:val="Normal"/>
    <w:semiHidden/>
    <w:rsid w:val="00F1122C"/>
    <w:pPr>
      <w:autoSpaceDE w:val="0"/>
      <w:autoSpaceDN w:val="0"/>
      <w:spacing w:after="720"/>
    </w:pPr>
    <w:rPr>
      <w:rFonts w:cs="Arial"/>
      <w:b/>
      <w:caps/>
    </w:rPr>
  </w:style>
  <w:style w:type="paragraph" w:customStyle="1" w:styleId="Titulo1Centr">
    <w:name w:val="Titulo 1 Centr"/>
    <w:basedOn w:val="Heading5"/>
    <w:semiHidden/>
    <w:rsid w:val="00F1122C"/>
    <w:pPr>
      <w:numPr>
        <w:ilvl w:val="4"/>
      </w:numPr>
      <w:spacing w:before="0" w:after="120"/>
      <w:ind w:firstLine="1418"/>
      <w:jc w:val="center"/>
      <w:outlineLvl w:val="9"/>
    </w:pPr>
    <w:rPr>
      <w:rFonts w:ascii="Comic Sans MS" w:hAnsi="Comic Sans MS"/>
      <w:b w:val="0"/>
      <w:i w:val="0"/>
      <w:iCs w:val="0"/>
      <w:caps/>
    </w:rPr>
  </w:style>
  <w:style w:type="paragraph" w:customStyle="1" w:styleId="Ttulo1comnumero">
    <w:name w:val="Título 1 com numero"/>
    <w:basedOn w:val="Heading1"/>
    <w:autoRedefine/>
    <w:semiHidden/>
    <w:rsid w:val="00F1122C"/>
    <w:pPr>
      <w:spacing w:after="480"/>
    </w:pPr>
  </w:style>
  <w:style w:type="paragraph" w:customStyle="1" w:styleId="Ttulo1semnumero">
    <w:name w:val="Título 1 sem numero"/>
    <w:basedOn w:val="Heading1"/>
    <w:semiHidden/>
    <w:rsid w:val="00F1122C"/>
    <w:pPr>
      <w:spacing w:before="2860" w:after="840"/>
    </w:pPr>
  </w:style>
  <w:style w:type="paragraph" w:customStyle="1" w:styleId="ttulo20">
    <w:name w:val="título 2"/>
    <w:basedOn w:val="Normal"/>
    <w:next w:val="Normal"/>
    <w:semiHidden/>
    <w:rsid w:val="00F1122C"/>
    <w:pPr>
      <w:spacing w:after="720" w:line="480" w:lineRule="auto"/>
      <w:ind w:firstLine="851"/>
      <w:jc w:val="left"/>
    </w:pPr>
    <w:rPr>
      <w:b/>
      <w:smallCaps/>
    </w:rPr>
  </w:style>
  <w:style w:type="paragraph" w:customStyle="1" w:styleId="TITULO2ABNT">
    <w:name w:val="TITULO 2 ABNT"/>
    <w:basedOn w:val="Normal"/>
    <w:next w:val="Normal"/>
    <w:semiHidden/>
    <w:rsid w:val="00F1122C"/>
    <w:pPr>
      <w:spacing w:before="720" w:after="720"/>
    </w:pPr>
    <w:rPr>
      <w:caps/>
    </w:rPr>
  </w:style>
  <w:style w:type="paragraph" w:customStyle="1" w:styleId="TITULO3">
    <w:name w:val="TITULO 3"/>
    <w:basedOn w:val="Normal"/>
    <w:next w:val="Normal"/>
    <w:semiHidden/>
    <w:rsid w:val="00736E05"/>
    <w:pPr>
      <w:suppressAutoHyphens/>
      <w:spacing w:before="360" w:after="360"/>
      <w:jc w:val="left"/>
    </w:pPr>
    <w:rPr>
      <w:b/>
      <w:lang w:eastAsia="ar-SA"/>
    </w:rPr>
  </w:style>
  <w:style w:type="paragraph" w:customStyle="1" w:styleId="TITULO4ABNT">
    <w:name w:val="TITULO 4 ABNT"/>
    <w:basedOn w:val="Normal"/>
    <w:next w:val="Normal"/>
    <w:semiHidden/>
    <w:rsid w:val="00F1122C"/>
    <w:pPr>
      <w:spacing w:before="720" w:after="720"/>
    </w:pPr>
  </w:style>
  <w:style w:type="paragraph" w:customStyle="1" w:styleId="TITULO5ABNT">
    <w:name w:val="TITULO 5 ABNT"/>
    <w:basedOn w:val="Normal"/>
    <w:next w:val="Normal"/>
    <w:semiHidden/>
    <w:rsid w:val="00F1122C"/>
    <w:pPr>
      <w:spacing w:before="720" w:after="720"/>
    </w:pPr>
    <w:rPr>
      <w:i/>
    </w:rPr>
  </w:style>
  <w:style w:type="paragraph" w:customStyle="1" w:styleId="titulocentral10">
    <w:name w:val="titulo central 1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ttulocentral12">
    <w:name w:val="título central 1"/>
    <w:basedOn w:val="Normal"/>
    <w:next w:val="Normal"/>
    <w:semiHidden/>
    <w:rsid w:val="00385F45"/>
    <w:pPr>
      <w:spacing w:after="720"/>
      <w:jc w:val="center"/>
    </w:pPr>
    <w:rPr>
      <w:rFonts w:eastAsia="Calibri"/>
      <w:b/>
      <w:caps/>
      <w:szCs w:val="22"/>
      <w:lang w:eastAsia="en-US"/>
    </w:rPr>
  </w:style>
  <w:style w:type="paragraph" w:customStyle="1" w:styleId="TITULOCENTRAL1ABNT">
    <w:name w:val="TITULO CENTRAL 1 ABNT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TTULOCENTRAL100">
    <w:name w:val="TÍTULO CENTRAL 10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titulocentral11">
    <w:name w:val="titulo central 11"/>
    <w:basedOn w:val="Normal"/>
    <w:next w:val="Normal"/>
    <w:semiHidden/>
    <w:rsid w:val="00F1122C"/>
    <w:pPr>
      <w:spacing w:after="720"/>
      <w:ind w:firstLine="0"/>
      <w:jc w:val="center"/>
    </w:pPr>
    <w:rPr>
      <w:b/>
      <w:caps/>
    </w:rPr>
  </w:style>
  <w:style w:type="paragraph" w:customStyle="1" w:styleId="TITULOCENTRAL2ABNT">
    <w:name w:val="TITULO CENTRAL 2 ABNT"/>
    <w:basedOn w:val="Normal"/>
    <w:next w:val="Normal"/>
    <w:semiHidden/>
    <w:rsid w:val="00F1122C"/>
    <w:pPr>
      <w:spacing w:after="720"/>
      <w:jc w:val="center"/>
    </w:pPr>
    <w:rPr>
      <w:b/>
      <w:caps/>
    </w:rPr>
  </w:style>
  <w:style w:type="paragraph" w:customStyle="1" w:styleId="TTULOCENTRAL210">
    <w:name w:val="TÍTULO CENTRAL 21"/>
    <w:basedOn w:val="Normal"/>
    <w:next w:val="Normal"/>
    <w:semiHidden/>
    <w:rsid w:val="00F1122C"/>
    <w:pPr>
      <w:spacing w:after="720"/>
      <w:ind w:firstLine="0"/>
      <w:jc w:val="center"/>
    </w:pPr>
    <w:rPr>
      <w:b/>
      <w:caps/>
    </w:rPr>
  </w:style>
  <w:style w:type="paragraph" w:customStyle="1" w:styleId="titulocentral22">
    <w:name w:val="titulo central 22"/>
    <w:basedOn w:val="Normal"/>
    <w:next w:val="Normal"/>
    <w:semiHidden/>
    <w:rsid w:val="00F1122C"/>
    <w:pPr>
      <w:spacing w:after="720"/>
      <w:ind w:firstLine="0"/>
      <w:jc w:val="center"/>
    </w:pPr>
    <w:rPr>
      <w:b/>
      <w:caps/>
    </w:rPr>
  </w:style>
  <w:style w:type="paragraph" w:customStyle="1" w:styleId="Ttulodanota1">
    <w:name w:val="Título da nota1"/>
    <w:basedOn w:val="Normal"/>
    <w:next w:val="Normal"/>
    <w:semiHidden/>
    <w:rsid w:val="007B5F00"/>
  </w:style>
  <w:style w:type="paragraph" w:customStyle="1" w:styleId="Ttulodanota2">
    <w:name w:val="Título da nota2"/>
    <w:basedOn w:val="Normal"/>
    <w:next w:val="Normal"/>
    <w:semiHidden/>
    <w:rsid w:val="00F1122C"/>
  </w:style>
  <w:style w:type="paragraph" w:customStyle="1" w:styleId="titulo30">
    <w:name w:val="titulo3"/>
    <w:basedOn w:val="Normal"/>
    <w:next w:val="Normal"/>
    <w:semiHidden/>
    <w:rsid w:val="00F1122C"/>
    <w:pPr>
      <w:spacing w:after="720" w:line="480" w:lineRule="auto"/>
      <w:jc w:val="left"/>
    </w:pPr>
    <w:rPr>
      <w:rFonts w:cs="Arial"/>
      <w:i/>
    </w:rPr>
  </w:style>
  <w:style w:type="paragraph" w:customStyle="1" w:styleId="titulosecaostyle12">
    <w:name w:val="titulosecao style12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color w:val="000000"/>
    </w:rPr>
  </w:style>
  <w:style w:type="character" w:customStyle="1" w:styleId="Typewriter">
    <w:name w:val="Typewriter"/>
    <w:semiHidden/>
    <w:rsid w:val="00F1122C"/>
    <w:rPr>
      <w:rFonts w:ascii="Courier New" w:hAnsi="Courier New"/>
      <w:sz w:val="20"/>
    </w:rPr>
  </w:style>
  <w:style w:type="paragraph" w:customStyle="1" w:styleId="UNICIDPARAGRAFO">
    <w:name w:val="UNICIDPARAGRAFO"/>
    <w:basedOn w:val="Normal"/>
    <w:semiHidden/>
    <w:rsid w:val="00F1122C"/>
    <w:pPr>
      <w:shd w:val="clear" w:color="auto" w:fill="FFFFFF"/>
      <w:spacing w:line="480" w:lineRule="auto"/>
      <w:ind w:firstLine="3119"/>
    </w:pPr>
    <w:rPr>
      <w:rFonts w:ascii="Times New Roman" w:hAnsi="Times New Roman" w:cs="Times New Roman"/>
      <w:color w:val="000000"/>
    </w:rPr>
  </w:style>
  <w:style w:type="paragraph" w:customStyle="1" w:styleId="universidade">
    <w:name w:val="universidade"/>
    <w:basedOn w:val="Normal"/>
    <w:semiHidden/>
    <w:rsid w:val="00F1122C"/>
    <w:pPr>
      <w:spacing w:before="40"/>
      <w:jc w:val="center"/>
    </w:pPr>
  </w:style>
  <w:style w:type="character" w:customStyle="1" w:styleId="WW8Num12z3">
    <w:name w:val="WW8Num12z3"/>
    <w:semiHidden/>
    <w:rsid w:val="00F1122C"/>
    <w:rPr>
      <w:rFonts w:ascii="Symbol" w:hAnsi="Symbol"/>
    </w:rPr>
  </w:style>
  <w:style w:type="character" w:customStyle="1" w:styleId="WW8Num17z3">
    <w:name w:val="WW8Num17z3"/>
    <w:semiHidden/>
    <w:rsid w:val="00F1122C"/>
    <w:rPr>
      <w:rFonts w:ascii="Symbol" w:hAnsi="Symbol"/>
    </w:rPr>
  </w:style>
  <w:style w:type="character" w:customStyle="1" w:styleId="WW8Num19z3">
    <w:name w:val="WW8Num19z3"/>
    <w:semiHidden/>
    <w:rsid w:val="00F1122C"/>
    <w:rPr>
      <w:rFonts w:ascii="Symbol" w:hAnsi="Symbol"/>
    </w:rPr>
  </w:style>
  <w:style w:type="character" w:customStyle="1" w:styleId="WW8Num25z3">
    <w:name w:val="WW8Num25z3"/>
    <w:semiHidden/>
    <w:rsid w:val="00F1122C"/>
    <w:rPr>
      <w:rFonts w:ascii="Symbol" w:hAnsi="Symbol"/>
    </w:rPr>
  </w:style>
  <w:style w:type="character" w:customStyle="1" w:styleId="WW8Num27z3">
    <w:name w:val="WW8Num27z3"/>
    <w:semiHidden/>
    <w:rsid w:val="00F1122C"/>
    <w:rPr>
      <w:rFonts w:ascii="Symbol" w:hAnsi="Symbol"/>
    </w:rPr>
  </w:style>
  <w:style w:type="character" w:customStyle="1" w:styleId="WW8Num28z1">
    <w:name w:val="WW8Num28z1"/>
    <w:semiHidden/>
    <w:rsid w:val="00F1122C"/>
    <w:rPr>
      <w:rFonts w:ascii="Courier New" w:hAnsi="Courier New" w:cs="Courier New"/>
    </w:rPr>
  </w:style>
  <w:style w:type="character" w:customStyle="1" w:styleId="WW8Num28z2">
    <w:name w:val="WW8Num28z2"/>
    <w:semiHidden/>
    <w:rsid w:val="00F1122C"/>
    <w:rPr>
      <w:rFonts w:ascii="Wingdings" w:hAnsi="Wingdings"/>
    </w:rPr>
  </w:style>
  <w:style w:type="character" w:customStyle="1" w:styleId="WW8Num29z3">
    <w:name w:val="WW8Num29z3"/>
    <w:semiHidden/>
    <w:rsid w:val="00F1122C"/>
    <w:rPr>
      <w:rFonts w:ascii="Symbol" w:hAnsi="Symbol"/>
    </w:rPr>
  </w:style>
  <w:style w:type="character" w:customStyle="1" w:styleId="WW8Num30z3">
    <w:name w:val="WW8Num30z3"/>
    <w:semiHidden/>
    <w:rsid w:val="00F1122C"/>
    <w:rPr>
      <w:rFonts w:ascii="Symbol" w:hAnsi="Symbol"/>
    </w:rPr>
  </w:style>
  <w:style w:type="character" w:customStyle="1" w:styleId="WW8Num31z3">
    <w:name w:val="WW8Num31z3"/>
    <w:semiHidden/>
    <w:rsid w:val="00F1122C"/>
    <w:rPr>
      <w:rFonts w:ascii="Symbol" w:hAnsi="Symbol"/>
    </w:rPr>
  </w:style>
  <w:style w:type="character" w:customStyle="1" w:styleId="WW8Num32z1">
    <w:name w:val="WW8Num32z1"/>
    <w:semiHidden/>
    <w:rsid w:val="00F1122C"/>
    <w:rPr>
      <w:rFonts w:ascii="Courier New" w:hAnsi="Courier New" w:cs="Courier New"/>
    </w:rPr>
  </w:style>
  <w:style w:type="character" w:customStyle="1" w:styleId="WW8Num32z2">
    <w:name w:val="WW8Num32z2"/>
    <w:semiHidden/>
    <w:rsid w:val="00F1122C"/>
    <w:rPr>
      <w:rFonts w:ascii="Wingdings" w:hAnsi="Wingdings"/>
    </w:rPr>
  </w:style>
  <w:style w:type="character" w:customStyle="1" w:styleId="WW8Num32z3">
    <w:name w:val="WW8Num32z3"/>
    <w:semiHidden/>
    <w:rsid w:val="00F1122C"/>
    <w:rPr>
      <w:rFonts w:ascii="Symbol" w:hAnsi="Symbol"/>
    </w:rPr>
  </w:style>
  <w:style w:type="character" w:customStyle="1" w:styleId="WW8Num33z1">
    <w:name w:val="WW8Num33z1"/>
    <w:semiHidden/>
    <w:rsid w:val="00F1122C"/>
    <w:rPr>
      <w:rFonts w:ascii="Courier New" w:hAnsi="Courier New" w:cs="Courier New"/>
    </w:rPr>
  </w:style>
  <w:style w:type="character" w:customStyle="1" w:styleId="WW8Num33z2">
    <w:name w:val="WW8Num33z2"/>
    <w:semiHidden/>
    <w:rsid w:val="00F1122C"/>
    <w:rPr>
      <w:rFonts w:ascii="Wingdings" w:hAnsi="Wingdings"/>
    </w:rPr>
  </w:style>
  <w:style w:type="character" w:customStyle="1" w:styleId="WW8Num33z3">
    <w:name w:val="WW8Num33z3"/>
    <w:semiHidden/>
    <w:rsid w:val="00F1122C"/>
    <w:rPr>
      <w:rFonts w:ascii="Symbol" w:hAnsi="Symbol"/>
    </w:rPr>
  </w:style>
  <w:style w:type="character" w:customStyle="1" w:styleId="WW8Num34z1">
    <w:name w:val="WW8Num34z1"/>
    <w:semiHidden/>
    <w:rsid w:val="00F1122C"/>
    <w:rPr>
      <w:rFonts w:ascii="Courier New" w:hAnsi="Courier New" w:cs="Courier New"/>
    </w:rPr>
  </w:style>
  <w:style w:type="character" w:customStyle="1" w:styleId="WW8Num34z2">
    <w:name w:val="WW8Num34z2"/>
    <w:semiHidden/>
    <w:rsid w:val="00F1122C"/>
    <w:rPr>
      <w:rFonts w:ascii="Wingdings" w:hAnsi="Wingdings"/>
    </w:rPr>
  </w:style>
  <w:style w:type="character" w:customStyle="1" w:styleId="WW8Num34z3">
    <w:name w:val="WW8Num34z3"/>
    <w:semiHidden/>
    <w:rsid w:val="00F1122C"/>
    <w:rPr>
      <w:rFonts w:ascii="Symbol" w:hAnsi="Symbol"/>
    </w:rPr>
  </w:style>
  <w:style w:type="character" w:customStyle="1" w:styleId="WW8Num35z1">
    <w:name w:val="WW8Num35z1"/>
    <w:semiHidden/>
    <w:rsid w:val="00F1122C"/>
    <w:rPr>
      <w:rFonts w:ascii="Courier New" w:hAnsi="Courier New" w:cs="Courier New"/>
    </w:rPr>
  </w:style>
  <w:style w:type="character" w:customStyle="1" w:styleId="WW8Num35z2">
    <w:name w:val="WW8Num35z2"/>
    <w:semiHidden/>
    <w:rsid w:val="00F1122C"/>
    <w:rPr>
      <w:rFonts w:ascii="Wingdings" w:hAnsi="Wingdings"/>
    </w:rPr>
  </w:style>
  <w:style w:type="character" w:customStyle="1" w:styleId="WW8Num35z3">
    <w:name w:val="WW8Num35z3"/>
    <w:semiHidden/>
    <w:rsid w:val="00F1122C"/>
    <w:rPr>
      <w:rFonts w:ascii="Symbol" w:hAnsi="Symbol"/>
    </w:rPr>
  </w:style>
  <w:style w:type="character" w:customStyle="1" w:styleId="WW8Num36z1">
    <w:name w:val="WW8Num36z1"/>
    <w:semiHidden/>
    <w:rsid w:val="00F1122C"/>
    <w:rPr>
      <w:rFonts w:ascii="Courier New" w:hAnsi="Courier New" w:cs="Courier New"/>
    </w:rPr>
  </w:style>
  <w:style w:type="character" w:customStyle="1" w:styleId="WW8Num36z2">
    <w:name w:val="WW8Num36z2"/>
    <w:semiHidden/>
    <w:rsid w:val="00F1122C"/>
    <w:rPr>
      <w:rFonts w:ascii="Wingdings" w:hAnsi="Wingdings"/>
    </w:rPr>
  </w:style>
  <w:style w:type="character" w:customStyle="1" w:styleId="WW8Num36z3">
    <w:name w:val="WW8Num36z3"/>
    <w:semiHidden/>
    <w:rsid w:val="00F1122C"/>
    <w:rPr>
      <w:rFonts w:ascii="Symbol" w:hAnsi="Symbol"/>
    </w:rPr>
  </w:style>
  <w:style w:type="character" w:customStyle="1" w:styleId="WW8Num37z1">
    <w:name w:val="WW8Num37z1"/>
    <w:semiHidden/>
    <w:rsid w:val="00F1122C"/>
    <w:rPr>
      <w:rFonts w:ascii="Courier New" w:hAnsi="Courier New" w:cs="Courier New"/>
    </w:rPr>
  </w:style>
  <w:style w:type="character" w:customStyle="1" w:styleId="WW8Num37z2">
    <w:name w:val="WW8Num37z2"/>
    <w:semiHidden/>
    <w:rsid w:val="00F1122C"/>
    <w:rPr>
      <w:rFonts w:ascii="Wingdings" w:hAnsi="Wingdings"/>
    </w:rPr>
  </w:style>
  <w:style w:type="character" w:customStyle="1" w:styleId="WW8Num37z3">
    <w:name w:val="WW8Num37z3"/>
    <w:semiHidden/>
    <w:rsid w:val="00F1122C"/>
    <w:rPr>
      <w:rFonts w:ascii="Symbol" w:hAnsi="Symbol"/>
    </w:rPr>
  </w:style>
  <w:style w:type="character" w:customStyle="1" w:styleId="WW8Num38z1">
    <w:name w:val="WW8Num38z1"/>
    <w:semiHidden/>
    <w:rsid w:val="00F1122C"/>
    <w:rPr>
      <w:rFonts w:ascii="Courier New" w:hAnsi="Courier New" w:cs="Courier New"/>
    </w:rPr>
  </w:style>
  <w:style w:type="character" w:customStyle="1" w:styleId="WW8Num38z2">
    <w:name w:val="WW8Num38z2"/>
    <w:semiHidden/>
    <w:rsid w:val="00F1122C"/>
    <w:rPr>
      <w:rFonts w:ascii="Wingdings" w:hAnsi="Wingdings"/>
    </w:rPr>
  </w:style>
  <w:style w:type="character" w:customStyle="1" w:styleId="WW8Num38z3">
    <w:name w:val="WW8Num38z3"/>
    <w:semiHidden/>
    <w:rsid w:val="00F1122C"/>
    <w:rPr>
      <w:rFonts w:ascii="Symbol" w:hAnsi="Symbol"/>
    </w:rPr>
  </w:style>
  <w:style w:type="character" w:customStyle="1" w:styleId="WW8Num40z1">
    <w:name w:val="WW8Num40z1"/>
    <w:semiHidden/>
    <w:rsid w:val="00F1122C"/>
    <w:rPr>
      <w:rFonts w:ascii="Courier New" w:hAnsi="Courier New" w:cs="Courier New"/>
    </w:rPr>
  </w:style>
  <w:style w:type="character" w:customStyle="1" w:styleId="WW8Num40z2">
    <w:name w:val="WW8Num40z2"/>
    <w:semiHidden/>
    <w:rsid w:val="00F1122C"/>
    <w:rPr>
      <w:rFonts w:ascii="Wingdings" w:hAnsi="Wingdings"/>
    </w:rPr>
  </w:style>
  <w:style w:type="character" w:customStyle="1" w:styleId="WW8Num40z3">
    <w:name w:val="WW8Num40z3"/>
    <w:semiHidden/>
    <w:rsid w:val="00F1122C"/>
    <w:rPr>
      <w:rFonts w:ascii="Symbol" w:hAnsi="Symbol"/>
    </w:rPr>
  </w:style>
  <w:style w:type="character" w:customStyle="1" w:styleId="WW-Absatz-Standardschriftart11111111111111">
    <w:name w:val="WW-Absatz-Standardschriftart11111111111111"/>
    <w:semiHidden/>
    <w:rsid w:val="000064DE"/>
  </w:style>
  <w:style w:type="character" w:customStyle="1" w:styleId="WW-Absatz-Standardschriftart111111111111111">
    <w:name w:val="WW-Absatz-Standardschriftart111111111111111"/>
    <w:semiHidden/>
    <w:rsid w:val="000064DE"/>
  </w:style>
  <w:style w:type="character" w:customStyle="1" w:styleId="WW-Absatz-Standardschriftart1111111111111111">
    <w:name w:val="WW-Absatz-Standardschriftart1111111111111111"/>
    <w:semiHidden/>
    <w:rsid w:val="000064DE"/>
  </w:style>
  <w:style w:type="character" w:customStyle="1" w:styleId="WW-Absatz-Standardschriftart11111111111111111">
    <w:name w:val="WW-Absatz-Standardschriftart11111111111111111"/>
    <w:semiHidden/>
    <w:rsid w:val="000064DE"/>
  </w:style>
  <w:style w:type="character" w:customStyle="1" w:styleId="WW-Absatz-Standardschriftart111111111111111111">
    <w:name w:val="WW-Absatz-Standardschriftart111111111111111111"/>
    <w:semiHidden/>
    <w:rsid w:val="000064DE"/>
  </w:style>
  <w:style w:type="character" w:customStyle="1" w:styleId="WW-Absatz-Standardschriftart1111111111111111111">
    <w:name w:val="WW-Absatz-Standardschriftart1111111111111111111"/>
    <w:semiHidden/>
    <w:rsid w:val="000064DE"/>
  </w:style>
  <w:style w:type="character" w:customStyle="1" w:styleId="WW-Absatz-Standardschriftart11111111111111111111">
    <w:name w:val="WW-Absatz-Standardschriftart11111111111111111111"/>
    <w:semiHidden/>
    <w:rsid w:val="000064DE"/>
  </w:style>
  <w:style w:type="character" w:customStyle="1" w:styleId="WW-Absatz-Standardschriftart111111111111111111111">
    <w:name w:val="WW-Absatz-Standardschriftart111111111111111111111"/>
    <w:semiHidden/>
    <w:rsid w:val="000064DE"/>
  </w:style>
  <w:style w:type="character" w:customStyle="1" w:styleId="WW-Absatz-Standardschriftart1111111111111111111111">
    <w:name w:val="WW-Absatz-Standardschriftart1111111111111111111111"/>
    <w:semiHidden/>
    <w:rsid w:val="000064DE"/>
  </w:style>
  <w:style w:type="character" w:customStyle="1" w:styleId="WW-Absatz-Standardschriftart11111111111111111111111">
    <w:name w:val="WW-Absatz-Standardschriftart11111111111111111111111"/>
    <w:semiHidden/>
    <w:rsid w:val="000064DE"/>
  </w:style>
  <w:style w:type="character" w:customStyle="1" w:styleId="WW-Absatz-Standardschriftart111111111111111111111111">
    <w:name w:val="WW-Absatz-Standardschriftart111111111111111111111111"/>
    <w:semiHidden/>
    <w:rsid w:val="000064DE"/>
  </w:style>
  <w:style w:type="character" w:customStyle="1" w:styleId="WW-Absatz-Standardschriftart1111111111111111111111111">
    <w:name w:val="WW-Absatz-Standardschriftart1111111111111111111111111"/>
    <w:semiHidden/>
    <w:rsid w:val="000064DE"/>
  </w:style>
  <w:style w:type="character" w:customStyle="1" w:styleId="WW-Absatz-Standardschriftart11111111111111111111111111">
    <w:name w:val="WW-Absatz-Standardschriftart11111111111111111111111111"/>
    <w:semiHidden/>
    <w:rsid w:val="000064DE"/>
  </w:style>
  <w:style w:type="character" w:customStyle="1" w:styleId="WW-Absatz-Standardschriftart111111111111111111111111111">
    <w:name w:val="WW-Absatz-Standardschriftart111111111111111111111111111"/>
    <w:semiHidden/>
    <w:rsid w:val="00F1122C"/>
  </w:style>
  <w:style w:type="character" w:customStyle="1" w:styleId="WW-Absatz-Standardschriftart1111111111111111111111111111">
    <w:name w:val="WW-Absatz-Standardschriftart1111111111111111111111111111"/>
    <w:semiHidden/>
    <w:rsid w:val="00F1122C"/>
  </w:style>
  <w:style w:type="character" w:customStyle="1" w:styleId="WW-Absatz-Standardschriftart11111111111111111111111111111">
    <w:name w:val="WW-Absatz-Standardschriftart11111111111111111111111111111"/>
    <w:semiHidden/>
    <w:rsid w:val="00F1122C"/>
  </w:style>
  <w:style w:type="character" w:customStyle="1" w:styleId="WW-Absatz-Standardschriftart111111111111111111111111111111">
    <w:name w:val="WW-Absatz-Standardschriftart111111111111111111111111111111"/>
    <w:semiHidden/>
    <w:rsid w:val="00F1122C"/>
  </w:style>
  <w:style w:type="character" w:customStyle="1" w:styleId="WW-Absatz-Standardschriftart1111111111111111111111111111111">
    <w:name w:val="WW-Absatz-Standardschriftart1111111111111111111111111111111"/>
    <w:semiHidden/>
    <w:rsid w:val="00F1122C"/>
  </w:style>
  <w:style w:type="character" w:customStyle="1" w:styleId="WW-Absatz-Standardschriftart11111111111111111111111111111111">
    <w:name w:val="WW-Absatz-Standardschriftart11111111111111111111111111111111"/>
    <w:semiHidden/>
    <w:rsid w:val="00F1122C"/>
  </w:style>
  <w:style w:type="character" w:customStyle="1" w:styleId="WW-Absatz-Standardschriftart111111111111111111111111111111111">
    <w:name w:val="WW-Absatz-Standardschriftart111111111111111111111111111111111"/>
    <w:semiHidden/>
    <w:rsid w:val="00F1122C"/>
  </w:style>
  <w:style w:type="character" w:customStyle="1" w:styleId="WW-Absatz-Standardschriftart1111111111111111111111111111111111">
    <w:name w:val="WW-Absatz-Standardschriftart1111111111111111111111111111111111"/>
    <w:semiHidden/>
    <w:rsid w:val="00F1122C"/>
  </w:style>
  <w:style w:type="character" w:customStyle="1" w:styleId="WW-Absatz-Standardschriftart11111111111111111111111111111111111">
    <w:name w:val="WW-Absatz-Standardschriftart11111111111111111111111111111111111"/>
    <w:semiHidden/>
    <w:rsid w:val="00F1122C"/>
  </w:style>
  <w:style w:type="character" w:customStyle="1" w:styleId="WW-Absatz-Standardschriftart111111111111111111111111111111111111">
    <w:name w:val="WW-Absatz-Standardschriftart111111111111111111111111111111111111"/>
    <w:semiHidden/>
    <w:rsid w:val="00F1122C"/>
  </w:style>
  <w:style w:type="character" w:customStyle="1" w:styleId="WW-Absatz-Standardschriftart1111111111111111111111111111111111111">
    <w:name w:val="WW-Absatz-Standardschriftart1111111111111111111111111111111111111"/>
    <w:semiHidden/>
    <w:rsid w:val="00F1122C"/>
  </w:style>
  <w:style w:type="character" w:customStyle="1" w:styleId="WW-Absatz-Standardschriftart11111111111111111111111111111111111111">
    <w:name w:val="WW-Absatz-Standardschriftart11111111111111111111111111111111111111"/>
    <w:semiHidden/>
    <w:rsid w:val="00F1122C"/>
  </w:style>
  <w:style w:type="character" w:customStyle="1" w:styleId="WW-Absatz-Standardschriftart111111111111111111111111111111111111111">
    <w:name w:val="WW-Absatz-Standardschriftart111111111111111111111111111111111111111"/>
    <w:semiHidden/>
    <w:rsid w:val="00F1122C"/>
  </w:style>
  <w:style w:type="character" w:customStyle="1" w:styleId="WW-Absatz-Standardschriftart1111111111111111111111111111111111111111">
    <w:name w:val="WW-Absatz-Standardschriftart1111111111111111111111111111111111111111"/>
    <w:semiHidden/>
    <w:rsid w:val="00F1122C"/>
  </w:style>
  <w:style w:type="character" w:customStyle="1" w:styleId="WW-Absatz-Standardschriftart11111111111111111111111111111111111111111">
    <w:name w:val="WW-Absatz-Standardschriftart11111111111111111111111111111111111111111"/>
    <w:semiHidden/>
    <w:rsid w:val="00F1122C"/>
  </w:style>
  <w:style w:type="character" w:customStyle="1" w:styleId="WW-CaracteresdeNotadeRodap">
    <w:name w:val="WW-Caracteres de Nota de Rodapé"/>
    <w:semiHidden/>
    <w:rsid w:val="00F1122C"/>
    <w:rPr>
      <w:vertAlign w:val="superscript"/>
    </w:rPr>
  </w:style>
  <w:style w:type="paragraph" w:customStyle="1" w:styleId="xl22">
    <w:name w:val="xl22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23">
    <w:name w:val="xl23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8"/>
      <w:szCs w:val="18"/>
    </w:rPr>
  </w:style>
  <w:style w:type="paragraph" w:customStyle="1" w:styleId="xl24">
    <w:name w:val="xl24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8"/>
      <w:szCs w:val="18"/>
    </w:rPr>
  </w:style>
  <w:style w:type="paragraph" w:customStyle="1" w:styleId="xl25">
    <w:name w:val="xl25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ascii="Univers 55" w:hAnsi="Univers 55" w:cs="Times New Roman"/>
      <w:sz w:val="14"/>
      <w:szCs w:val="14"/>
    </w:rPr>
  </w:style>
  <w:style w:type="paragraph" w:customStyle="1" w:styleId="xl26">
    <w:name w:val="xl26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27">
    <w:name w:val="xl27"/>
    <w:basedOn w:val="Normal"/>
    <w:semiHidden/>
    <w:rsid w:val="00F1122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sz w:val="14"/>
      <w:szCs w:val="14"/>
    </w:rPr>
  </w:style>
  <w:style w:type="paragraph" w:customStyle="1" w:styleId="xl28">
    <w:name w:val="xl28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29">
    <w:name w:val="xl29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ascii="Univers 55" w:hAnsi="Univers 55" w:cs="Times New Roman"/>
      <w:sz w:val="14"/>
      <w:szCs w:val="14"/>
    </w:rPr>
  </w:style>
  <w:style w:type="paragraph" w:customStyle="1" w:styleId="xl30">
    <w:name w:val="xl30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31">
    <w:name w:val="xl31"/>
    <w:basedOn w:val="Normal"/>
    <w:semiHidden/>
    <w:rsid w:val="00F1122C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32">
    <w:name w:val="xl32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cs="Arial"/>
      <w:b/>
      <w:bCs/>
      <w:sz w:val="14"/>
      <w:szCs w:val="14"/>
    </w:rPr>
  </w:style>
  <w:style w:type="paragraph" w:customStyle="1" w:styleId="xl33">
    <w:name w:val="xl33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4"/>
      <w:szCs w:val="14"/>
    </w:rPr>
  </w:style>
  <w:style w:type="paragraph" w:customStyle="1" w:styleId="xl34">
    <w:name w:val="xl34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cs="Arial"/>
      <w:b/>
      <w:bCs/>
      <w:sz w:val="14"/>
      <w:szCs w:val="14"/>
    </w:rPr>
  </w:style>
  <w:style w:type="paragraph" w:customStyle="1" w:styleId="xl35">
    <w:name w:val="xl35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4"/>
      <w:szCs w:val="14"/>
    </w:rPr>
  </w:style>
  <w:style w:type="paragraph" w:customStyle="1" w:styleId="xl36">
    <w:name w:val="xl36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cs="Arial"/>
      <w:b/>
      <w:bCs/>
      <w:sz w:val="14"/>
      <w:szCs w:val="14"/>
    </w:rPr>
  </w:style>
  <w:style w:type="paragraph" w:customStyle="1" w:styleId="xl37">
    <w:name w:val="xl37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4"/>
      <w:szCs w:val="14"/>
    </w:rPr>
  </w:style>
  <w:style w:type="paragraph" w:customStyle="1" w:styleId="xl38">
    <w:name w:val="xl38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cs="Arial"/>
      <w:b/>
      <w:bCs/>
      <w:sz w:val="14"/>
      <w:szCs w:val="14"/>
    </w:rPr>
  </w:style>
  <w:style w:type="paragraph" w:customStyle="1" w:styleId="xl39">
    <w:name w:val="xl39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40">
    <w:name w:val="xl40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41">
    <w:name w:val="xl41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i/>
      <w:iCs/>
      <w:sz w:val="14"/>
      <w:szCs w:val="14"/>
    </w:rPr>
  </w:style>
  <w:style w:type="paragraph" w:customStyle="1" w:styleId="xl42">
    <w:name w:val="xl42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55" w:hAnsi="Univers 55" w:cs="Times New Roman"/>
      <w:sz w:val="14"/>
      <w:szCs w:val="14"/>
    </w:rPr>
  </w:style>
  <w:style w:type="paragraph" w:customStyle="1" w:styleId="xl43">
    <w:name w:val="xl43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ascii="Univers 45 Light" w:hAnsi="Univers 45 Light" w:cs="Times New Roman"/>
      <w:b/>
      <w:bCs/>
      <w:sz w:val="14"/>
      <w:szCs w:val="14"/>
    </w:rPr>
  </w:style>
  <w:style w:type="paragraph" w:customStyle="1" w:styleId="xl44">
    <w:name w:val="xl44"/>
    <w:basedOn w:val="Normal"/>
    <w:semiHidden/>
    <w:rsid w:val="00F1122C"/>
    <w:pPr>
      <w:spacing w:before="100" w:beforeAutospacing="1" w:after="100" w:afterAutospacing="1" w:line="240" w:lineRule="auto"/>
      <w:ind w:firstLine="0"/>
      <w:jc w:val="left"/>
    </w:pPr>
    <w:rPr>
      <w:rFonts w:ascii="Univers 45 Light" w:hAnsi="Univers 45 Light" w:cs="Times New Roman"/>
      <w:b/>
      <w:bCs/>
      <w:sz w:val="14"/>
      <w:szCs w:val="14"/>
    </w:rPr>
  </w:style>
  <w:style w:type="paragraph" w:customStyle="1" w:styleId="xl45">
    <w:name w:val="xl45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ascii="Univers 55" w:hAnsi="Univers 55" w:cs="Times New Roman"/>
      <w:sz w:val="14"/>
      <w:szCs w:val="14"/>
    </w:rPr>
  </w:style>
  <w:style w:type="paragraph" w:customStyle="1" w:styleId="xl46">
    <w:name w:val="xl46"/>
    <w:basedOn w:val="Normal"/>
    <w:semiHidden/>
    <w:rsid w:val="00F1122C"/>
    <w:pPr>
      <w:spacing w:before="100" w:beforeAutospacing="1" w:after="100" w:afterAutospacing="1" w:line="240" w:lineRule="auto"/>
      <w:ind w:firstLine="0"/>
      <w:jc w:val="right"/>
    </w:pPr>
    <w:rPr>
      <w:rFonts w:ascii="Univers 55" w:hAnsi="Univers 55" w:cs="Times New Roman"/>
      <w:sz w:val="14"/>
      <w:szCs w:val="14"/>
    </w:rPr>
  </w:style>
  <w:style w:type="paragraph" w:customStyle="1" w:styleId="xl47">
    <w:name w:val="xl47"/>
    <w:basedOn w:val="Normal"/>
    <w:semiHidden/>
    <w:rsid w:val="00F1122C"/>
    <w:pPr>
      <w:spacing w:before="100" w:beforeAutospacing="1" w:after="100" w:afterAutospacing="1" w:line="240" w:lineRule="auto"/>
      <w:ind w:firstLine="0"/>
      <w:jc w:val="center"/>
    </w:pPr>
    <w:rPr>
      <w:rFonts w:ascii="Univers 45 Light" w:hAnsi="Univers 45 Light" w:cs="Times New Roman"/>
      <w:b/>
      <w:bCs/>
      <w:sz w:val="18"/>
      <w:szCs w:val="18"/>
    </w:rPr>
  </w:style>
  <w:style w:type="paragraph" w:customStyle="1" w:styleId="xl48">
    <w:name w:val="xl48"/>
    <w:basedOn w:val="Normal"/>
    <w:semiHidden/>
    <w:rsid w:val="00F1122C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sz w:val="14"/>
      <w:szCs w:val="14"/>
    </w:rPr>
  </w:style>
  <w:style w:type="paragraph" w:customStyle="1" w:styleId="xl49">
    <w:name w:val="xl49"/>
    <w:basedOn w:val="Normal"/>
    <w:semiHidden/>
    <w:rsid w:val="00F1122C"/>
    <w:pPr>
      <w:pBdr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xl50">
    <w:name w:val="xl50"/>
    <w:basedOn w:val="Normal"/>
    <w:semiHidden/>
    <w:rsid w:val="00F1122C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xl51">
    <w:name w:val="xl51"/>
    <w:basedOn w:val="Normal"/>
    <w:semiHidden/>
    <w:rsid w:val="00F1122C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xl52">
    <w:name w:val="xl52"/>
    <w:basedOn w:val="Normal"/>
    <w:semiHidden/>
    <w:rsid w:val="00F1122C"/>
    <w:pPr>
      <w:pBdr>
        <w:top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xl53">
    <w:name w:val="xl53"/>
    <w:basedOn w:val="Normal"/>
    <w:semiHidden/>
    <w:rsid w:val="00F1122C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xl54">
    <w:name w:val="xl54"/>
    <w:basedOn w:val="Normal"/>
    <w:semiHidden/>
    <w:rsid w:val="00F1122C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ind w:firstLine="0"/>
      <w:jc w:val="center"/>
      <w:textAlignment w:val="center"/>
    </w:pPr>
    <w:rPr>
      <w:rFonts w:ascii="Univers 55" w:hAnsi="Univers 55" w:cs="Times New Roman"/>
      <w:color w:val="000000"/>
      <w:sz w:val="14"/>
      <w:szCs w:val="14"/>
    </w:rPr>
  </w:style>
  <w:style w:type="paragraph" w:customStyle="1" w:styleId="Bibliography1">
    <w:name w:val="Bibliography1"/>
    <w:basedOn w:val="Normal"/>
    <w:next w:val="Normal"/>
    <w:semiHidden/>
    <w:rsid w:val="00F1122C"/>
    <w:rPr>
      <w:rFonts w:ascii="Times New Roman" w:hAnsi="Times New Roman"/>
      <w:lang w:val="en-US"/>
    </w:rPr>
  </w:style>
  <w:style w:type="character" w:customStyle="1" w:styleId="BookTitle1">
    <w:name w:val="Book Title1"/>
    <w:semiHidden/>
    <w:rsid w:val="00DF61C4"/>
    <w:rPr>
      <w:rFonts w:cs="Times New Roman"/>
      <w:b/>
      <w:bCs/>
      <w:smallCaps/>
      <w:spacing w:val="5"/>
    </w:rPr>
  </w:style>
  <w:style w:type="table" w:customStyle="1" w:styleId="Calendar1">
    <w:name w:val="Calendar 1"/>
    <w:semiHidden/>
    <w:rsid w:val="00F1122C"/>
    <w:rPr>
      <w:rFonts w:ascii="Calibri" w:hAnsi="Calibri"/>
      <w:sz w:val="22"/>
      <w:szCs w:val="22"/>
      <w:lang w:val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ln">
    <w:name w:val="il_n"/>
    <w:basedOn w:val="Normal"/>
    <w:semiHidden/>
    <w:rsid w:val="00F1122C"/>
    <w:pPr>
      <w:spacing w:line="288" w:lineRule="auto"/>
    </w:pPr>
    <w:rPr>
      <w:rFonts w:ascii="Times New Roman" w:hAnsi="Times New Roman"/>
    </w:rPr>
  </w:style>
  <w:style w:type="paragraph" w:customStyle="1" w:styleId="ilr">
    <w:name w:val="il_r"/>
    <w:basedOn w:val="Normal"/>
    <w:semiHidden/>
    <w:rsid w:val="00F1122C"/>
    <w:pPr>
      <w:spacing w:line="288" w:lineRule="auto"/>
    </w:pPr>
    <w:rPr>
      <w:rFonts w:ascii="Times New Roman" w:hAnsi="Times New Roman"/>
      <w:color w:val="228822"/>
    </w:rPr>
  </w:style>
  <w:style w:type="character" w:customStyle="1" w:styleId="IntenseEmphasis1">
    <w:name w:val="Intense Emphasis1"/>
    <w:semiHidden/>
    <w:rsid w:val="00DF61C4"/>
    <w:rPr>
      <w:rFonts w:cs="Times New Roman"/>
      <w:b/>
      <w:bCs/>
      <w:i/>
      <w:iCs/>
      <w:color w:val="4F81BD"/>
    </w:rPr>
  </w:style>
  <w:style w:type="paragraph" w:customStyle="1" w:styleId="IntenseQuote1">
    <w:name w:val="Intense Quote1"/>
    <w:basedOn w:val="Normal"/>
    <w:next w:val="Normal"/>
    <w:semiHidden/>
    <w:rsid w:val="00DF61C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Cs w:val="22"/>
      <w:lang w:eastAsia="en-US"/>
    </w:rPr>
  </w:style>
  <w:style w:type="character" w:customStyle="1" w:styleId="IntenseReference1">
    <w:name w:val="Intense Reference1"/>
    <w:semiHidden/>
    <w:rsid w:val="00DF61C4"/>
    <w:rPr>
      <w:rFonts w:cs="Times New Roman"/>
      <w:b/>
      <w:bCs/>
      <w:smallCaps/>
      <w:color w:val="C0504D"/>
      <w:spacing w:val="5"/>
      <w:u w:val="single"/>
    </w:rPr>
  </w:style>
  <w:style w:type="paragraph" w:customStyle="1" w:styleId="NoSpacing1">
    <w:name w:val="No Spacing1"/>
    <w:semiHidden/>
    <w:rsid w:val="00A70792"/>
    <w:pPr>
      <w:suppressAutoHyphens/>
      <w:spacing w:line="100" w:lineRule="atLeast"/>
      <w:ind w:firstLine="709"/>
      <w:jc w:val="both"/>
    </w:pPr>
    <w:rPr>
      <w:rFonts w:eastAsia="Calibri"/>
      <w:kern w:val="1"/>
      <w:sz w:val="24"/>
      <w:szCs w:val="24"/>
      <w:lang w:val="pt-BR" w:eastAsia="hi-IN" w:bidi="hi-IN"/>
    </w:rPr>
  </w:style>
  <w:style w:type="paragraph" w:customStyle="1" w:styleId="NormalNegrito">
    <w:name w:val="Normal + Negrito"/>
    <w:aliases w:val="Justificado,Depois de:  10 pt,Espaçamento entre linhas:  ..."/>
    <w:basedOn w:val="Normal"/>
    <w:semiHidden/>
    <w:rsid w:val="00F1122C"/>
    <w:pPr>
      <w:ind w:left="360"/>
    </w:pPr>
    <w:rPr>
      <w:b/>
    </w:rPr>
  </w:style>
  <w:style w:type="paragraph" w:customStyle="1" w:styleId="Referncia">
    <w:name w:val="Referência"/>
    <w:basedOn w:val="Normal"/>
    <w:semiHidden/>
    <w:qFormat/>
    <w:rsid w:val="00385F45"/>
    <w:rPr>
      <w:rFonts w:eastAsia="Calibri"/>
      <w:szCs w:val="22"/>
      <w:lang w:eastAsia="en-US"/>
    </w:rPr>
  </w:style>
  <w:style w:type="paragraph" w:customStyle="1" w:styleId="rgha">
    <w:name w:val="rg_ha"/>
    <w:basedOn w:val="Normal"/>
    <w:semiHidden/>
    <w:rsid w:val="00F1122C"/>
    <w:pPr>
      <w:ind w:left="15" w:right="15"/>
    </w:pPr>
    <w:rPr>
      <w:color w:val="666666"/>
    </w:rPr>
  </w:style>
  <w:style w:type="paragraph" w:customStyle="1" w:styleId="rghn">
    <w:name w:val="rg_hn"/>
    <w:basedOn w:val="Normal"/>
    <w:semiHidden/>
    <w:rsid w:val="00F1122C"/>
    <w:pPr>
      <w:spacing w:line="288" w:lineRule="auto"/>
      <w:ind w:left="15" w:right="15"/>
    </w:pPr>
  </w:style>
  <w:style w:type="paragraph" w:customStyle="1" w:styleId="rghr">
    <w:name w:val="rg_hr"/>
    <w:basedOn w:val="Normal"/>
    <w:semiHidden/>
    <w:rsid w:val="00F1122C"/>
    <w:pPr>
      <w:ind w:left="15" w:right="15"/>
    </w:pPr>
    <w:rPr>
      <w:color w:val="009933"/>
    </w:rPr>
  </w:style>
  <w:style w:type="paragraph" w:customStyle="1" w:styleId="rght">
    <w:name w:val="rg_ht"/>
    <w:basedOn w:val="Normal"/>
    <w:semiHidden/>
    <w:rsid w:val="00F1122C"/>
    <w:pPr>
      <w:spacing w:line="288" w:lineRule="auto"/>
      <w:ind w:left="15" w:right="15"/>
    </w:pPr>
    <w:rPr>
      <w:sz w:val="30"/>
      <w:szCs w:val="30"/>
    </w:rPr>
  </w:style>
  <w:style w:type="character" w:customStyle="1" w:styleId="SubtleReference1">
    <w:name w:val="Subtle Reference1"/>
    <w:semiHidden/>
    <w:rsid w:val="00DF61C4"/>
    <w:rPr>
      <w:rFonts w:cs="Times New Roman"/>
      <w:smallCaps/>
      <w:color w:val="C0504D"/>
      <w:u w:val="single"/>
    </w:rPr>
  </w:style>
  <w:style w:type="character" w:customStyle="1" w:styleId="wpkeywordlink">
    <w:name w:val="wp_keywordlink"/>
    <w:semiHidden/>
    <w:rsid w:val="00F1122C"/>
    <w:rPr>
      <w:rFonts w:cs="Times New Roman"/>
    </w:rPr>
  </w:style>
  <w:style w:type="paragraph" w:customStyle="1" w:styleId="Arial">
    <w:name w:val="Arial"/>
    <w:basedOn w:val="Normal"/>
    <w:semiHidden/>
    <w:rsid w:val="005266E2"/>
    <w:rPr>
      <w:sz w:val="20"/>
    </w:rPr>
  </w:style>
  <w:style w:type="character" w:customStyle="1" w:styleId="highlightedsearchterm">
    <w:name w:val="highlightedsearchterm"/>
    <w:basedOn w:val="DefaultParagraphFont"/>
    <w:semiHidden/>
    <w:rsid w:val="005266E2"/>
  </w:style>
  <w:style w:type="paragraph" w:customStyle="1" w:styleId="texto2">
    <w:name w:val="texto2"/>
    <w:basedOn w:val="Normal"/>
    <w:semiHidden/>
    <w:rsid w:val="005266E2"/>
    <w:pPr>
      <w:spacing w:before="100" w:beforeAutospacing="1" w:after="100" w:afterAutospacing="1" w:line="240" w:lineRule="auto"/>
    </w:pPr>
    <w:rPr>
      <w:rFonts w:ascii="Times New Roman" w:hAnsi="Times New Roman"/>
    </w:rPr>
  </w:style>
  <w:style w:type="character" w:customStyle="1" w:styleId="Heading2Char1">
    <w:name w:val="Heading 2 Char1"/>
    <w:link w:val="Heading2"/>
    <w:rsid w:val="00402691"/>
    <w:rPr>
      <w:rFonts w:ascii="Arial" w:hAnsi="Arial" w:cs="Arial"/>
      <w:b/>
      <w:bCs/>
      <w:iCs/>
      <w:sz w:val="24"/>
      <w:szCs w:val="28"/>
    </w:rPr>
  </w:style>
  <w:style w:type="character" w:customStyle="1" w:styleId="ecxyiv960315772normal">
    <w:name w:val="ecxyiv960315772normal"/>
    <w:basedOn w:val="DefaultParagraphFont"/>
    <w:semiHidden/>
    <w:rsid w:val="00F1122C"/>
  </w:style>
  <w:style w:type="paragraph" w:customStyle="1" w:styleId="Estilo">
    <w:name w:val="Estilo"/>
    <w:semiHidden/>
    <w:rsid w:val="00F1122C"/>
    <w:pPr>
      <w:widowControl w:val="0"/>
      <w:autoSpaceDE w:val="0"/>
      <w:autoSpaceDN w:val="0"/>
      <w:adjustRightInd w:val="0"/>
    </w:pPr>
    <w:rPr>
      <w:sz w:val="24"/>
      <w:szCs w:val="24"/>
      <w:lang w:val="pt-BR" w:eastAsia="pt-BR"/>
    </w:rPr>
  </w:style>
  <w:style w:type="paragraph" w:customStyle="1" w:styleId="CITAOLONGA">
    <w:name w:val="CITAÇÃO LONGA"/>
    <w:basedOn w:val="Normal"/>
    <w:next w:val="Normal"/>
    <w:link w:val="CITAOLONGAChar"/>
    <w:uiPriority w:val="29"/>
    <w:qFormat/>
    <w:rsid w:val="00786E5B"/>
    <w:pPr>
      <w:spacing w:before="360" w:after="360" w:line="240" w:lineRule="auto"/>
      <w:ind w:left="2268" w:firstLine="0"/>
    </w:pPr>
    <w:rPr>
      <w:rFonts w:cs="Arial"/>
      <w:sz w:val="20"/>
    </w:rPr>
  </w:style>
  <w:style w:type="paragraph" w:customStyle="1" w:styleId="NOTARODAPFERNANDO">
    <w:name w:val="NOTA RODAPÉ FERNANDO"/>
    <w:basedOn w:val="Normal"/>
    <w:semiHidden/>
    <w:rsid w:val="0013064A"/>
    <w:pPr>
      <w:suppressLineNumbers/>
      <w:suppressAutoHyphens/>
      <w:ind w:left="2268"/>
    </w:pPr>
    <w:rPr>
      <w:rFonts w:cs="Arial"/>
      <w:lang w:eastAsia="ar-SA"/>
    </w:rPr>
  </w:style>
  <w:style w:type="paragraph" w:customStyle="1" w:styleId="TEXTOTCCFERNANDO">
    <w:name w:val="TEXTO TCC FERNANDO"/>
    <w:basedOn w:val="Normal"/>
    <w:semiHidden/>
    <w:rsid w:val="00F1122C"/>
    <w:pPr>
      <w:suppressAutoHyphens/>
      <w:ind w:firstLine="0"/>
    </w:pPr>
    <w:rPr>
      <w:rFonts w:cs="Arial"/>
      <w:lang w:eastAsia="ar-SA"/>
    </w:rPr>
  </w:style>
  <w:style w:type="character" w:customStyle="1" w:styleId="textotitulobox1">
    <w:name w:val="textotitulobox1"/>
    <w:semiHidden/>
    <w:rsid w:val="00B76CB5"/>
    <w:rPr>
      <w:rFonts w:ascii="Tahoma" w:hAnsi="Tahoma" w:cs="Tahoma" w:hint="default"/>
      <w:b/>
      <w:bCs/>
      <w:smallCaps/>
      <w:strike w:val="0"/>
      <w:dstrike w:val="0"/>
      <w:color w:val="333333"/>
      <w:sz w:val="16"/>
      <w:szCs w:val="16"/>
      <w:u w:val="none"/>
      <w:effect w:val="none"/>
    </w:rPr>
  </w:style>
  <w:style w:type="paragraph" w:customStyle="1" w:styleId="00-TTULO-Central1">
    <w:name w:val="00 - TÍTULO - Central 1"/>
    <w:basedOn w:val="Normal"/>
    <w:semiHidden/>
    <w:rsid w:val="00F1122C"/>
    <w:pPr>
      <w:spacing w:after="480"/>
      <w:jc w:val="center"/>
    </w:pPr>
    <w:rPr>
      <w:b/>
      <w:caps/>
    </w:rPr>
  </w:style>
  <w:style w:type="paragraph" w:customStyle="1" w:styleId="01a-CAPA-texto">
    <w:name w:val="01a - CAPA - texto"/>
    <w:semiHidden/>
    <w:rsid w:val="00F1122C"/>
    <w:pPr>
      <w:spacing w:line="360" w:lineRule="auto"/>
      <w:jc w:val="center"/>
    </w:pPr>
    <w:rPr>
      <w:rFonts w:ascii="Arial" w:hAnsi="Arial"/>
      <w:caps/>
      <w:spacing w:val="5"/>
      <w:sz w:val="24"/>
      <w:szCs w:val="24"/>
      <w:lang w:val="pt-BR" w:eastAsia="pt-BR"/>
    </w:rPr>
  </w:style>
  <w:style w:type="paragraph" w:customStyle="1" w:styleId="01b-CAPA-ttulo">
    <w:name w:val="01b - CAPA - título"/>
    <w:semiHidden/>
    <w:rsid w:val="00F1122C"/>
    <w:pPr>
      <w:spacing w:line="360" w:lineRule="auto"/>
      <w:jc w:val="center"/>
    </w:pPr>
    <w:rPr>
      <w:rFonts w:ascii="Arial" w:hAnsi="Arial"/>
      <w:b/>
      <w:caps/>
      <w:spacing w:val="5"/>
      <w:sz w:val="24"/>
      <w:szCs w:val="24"/>
      <w:lang w:val="pt-BR" w:eastAsia="pt-BR"/>
    </w:rPr>
  </w:style>
  <w:style w:type="paragraph" w:customStyle="1" w:styleId="01c-CAPA-localedata">
    <w:name w:val="01c - CAPA - local e data"/>
    <w:semiHidden/>
    <w:rsid w:val="00F1122C"/>
    <w:pPr>
      <w:spacing w:line="360" w:lineRule="auto"/>
      <w:jc w:val="center"/>
    </w:pPr>
    <w:rPr>
      <w:rFonts w:ascii="Arial" w:hAnsi="Arial"/>
      <w:spacing w:val="5"/>
      <w:sz w:val="24"/>
      <w:szCs w:val="24"/>
      <w:lang w:val="pt-BR" w:eastAsia="pt-BR"/>
    </w:rPr>
  </w:style>
  <w:style w:type="paragraph" w:customStyle="1" w:styleId="01d-CAPA-natureza">
    <w:name w:val="01d - CAPA - natureza"/>
    <w:semiHidden/>
    <w:rsid w:val="00F1122C"/>
    <w:pPr>
      <w:spacing w:line="360" w:lineRule="auto"/>
      <w:jc w:val="both"/>
    </w:pPr>
    <w:rPr>
      <w:rFonts w:ascii="Arial" w:hAnsi="Arial"/>
      <w:spacing w:val="5"/>
      <w:sz w:val="24"/>
      <w:szCs w:val="24"/>
      <w:lang w:val="pt-BR" w:eastAsia="pt-BR"/>
    </w:rPr>
  </w:style>
  <w:style w:type="paragraph" w:customStyle="1" w:styleId="01e-CAPA-orientador">
    <w:name w:val="01e - CAPA - orientador"/>
    <w:semiHidden/>
    <w:rsid w:val="00F1122C"/>
    <w:pPr>
      <w:spacing w:line="360" w:lineRule="auto"/>
      <w:jc w:val="right"/>
    </w:pPr>
    <w:rPr>
      <w:rFonts w:ascii="Arial" w:hAnsi="Arial"/>
      <w:spacing w:val="5"/>
      <w:sz w:val="24"/>
      <w:szCs w:val="24"/>
      <w:lang w:val="pt-BR" w:eastAsia="pt-BR"/>
    </w:rPr>
  </w:style>
  <w:style w:type="paragraph" w:customStyle="1" w:styleId="01f-CAPA-aprovado">
    <w:name w:val="01f - CAPA - aprovado"/>
    <w:semiHidden/>
    <w:rsid w:val="00F1122C"/>
    <w:pPr>
      <w:spacing w:line="360" w:lineRule="auto"/>
    </w:pPr>
    <w:rPr>
      <w:rFonts w:ascii="Arial" w:hAnsi="Arial"/>
      <w:spacing w:val="5"/>
      <w:sz w:val="24"/>
      <w:szCs w:val="24"/>
      <w:lang w:val="pt-BR" w:eastAsia="pt-BR"/>
    </w:rPr>
  </w:style>
  <w:style w:type="paragraph" w:customStyle="1" w:styleId="01g-CAPA-assinatura">
    <w:name w:val="01g - CAPA - assinatura"/>
    <w:basedOn w:val="01a-CAPA-texto"/>
    <w:semiHidden/>
    <w:rsid w:val="00F1122C"/>
    <w:pPr>
      <w:spacing w:after="360"/>
    </w:pPr>
    <w:rPr>
      <w:caps w:val="0"/>
      <w:sz w:val="22"/>
    </w:rPr>
  </w:style>
  <w:style w:type="paragraph" w:customStyle="1" w:styleId="02-Dedicatria">
    <w:name w:val="02 - Dedicatória"/>
    <w:semiHidden/>
    <w:rsid w:val="00F1122C"/>
    <w:pPr>
      <w:spacing w:after="120" w:line="360" w:lineRule="auto"/>
      <w:ind w:left="4536"/>
      <w:jc w:val="both"/>
    </w:pPr>
    <w:rPr>
      <w:rFonts w:ascii="Arial" w:hAnsi="Arial" w:cs="Arial"/>
      <w:spacing w:val="5"/>
      <w:sz w:val="24"/>
      <w:szCs w:val="24"/>
      <w:lang w:val="pt-BR" w:eastAsia="pt-BR"/>
    </w:rPr>
  </w:style>
  <w:style w:type="paragraph" w:customStyle="1" w:styleId="03-Agradecimentos">
    <w:name w:val="03 - Agradecimentos"/>
    <w:basedOn w:val="Normal"/>
    <w:semiHidden/>
    <w:rsid w:val="00F1122C"/>
    <w:pPr>
      <w:spacing w:after="120"/>
      <w:ind w:firstLine="851"/>
    </w:pPr>
    <w:rPr>
      <w:rFonts w:cs="Arial"/>
    </w:rPr>
  </w:style>
  <w:style w:type="paragraph" w:customStyle="1" w:styleId="04-Epgrafe">
    <w:name w:val="04 - Epígrafe"/>
    <w:basedOn w:val="03-Agradecimentos"/>
    <w:semiHidden/>
    <w:rsid w:val="00F1122C"/>
    <w:pPr>
      <w:ind w:left="4536" w:firstLine="0"/>
      <w:jc w:val="right"/>
    </w:pPr>
    <w:rPr>
      <w:i/>
      <w:sz w:val="22"/>
    </w:rPr>
  </w:style>
  <w:style w:type="paragraph" w:customStyle="1" w:styleId="05-Resumo">
    <w:name w:val="05 - Resumo"/>
    <w:semiHidden/>
    <w:rsid w:val="00F1122C"/>
    <w:pPr>
      <w:spacing w:after="480"/>
      <w:ind w:firstLine="851"/>
      <w:jc w:val="both"/>
    </w:pPr>
    <w:rPr>
      <w:rFonts w:ascii="Arial" w:hAnsi="Arial" w:cs="Arial"/>
      <w:sz w:val="24"/>
      <w:szCs w:val="24"/>
      <w:lang w:val="pt-BR" w:eastAsia="pt-BR"/>
    </w:rPr>
  </w:style>
  <w:style w:type="paragraph" w:customStyle="1" w:styleId="Agradecimentos">
    <w:name w:val="Agradecimentos"/>
    <w:basedOn w:val="Dedicatria"/>
    <w:next w:val="Dedicatria"/>
    <w:semiHidden/>
    <w:rsid w:val="00F1122C"/>
    <w:pPr>
      <w:spacing w:before="360"/>
      <w:ind w:left="3175"/>
    </w:pPr>
  </w:style>
  <w:style w:type="paragraph" w:customStyle="1" w:styleId="Alnea-">
    <w:name w:val="Alínea (-)"/>
    <w:basedOn w:val="Normal"/>
    <w:next w:val="Pargrafo"/>
    <w:semiHidden/>
    <w:rsid w:val="00F1122C"/>
    <w:pPr>
      <w:spacing w:after="240"/>
      <w:contextualSpacing/>
    </w:pPr>
  </w:style>
  <w:style w:type="paragraph" w:customStyle="1" w:styleId="Alnea1">
    <w:name w:val="Alínea (1)"/>
    <w:basedOn w:val="Normal"/>
    <w:next w:val="Pargrafo"/>
    <w:semiHidden/>
    <w:rsid w:val="00F1122C"/>
    <w:pPr>
      <w:spacing w:after="240"/>
      <w:contextualSpacing/>
    </w:pPr>
  </w:style>
  <w:style w:type="paragraph" w:customStyle="1" w:styleId="AlneaA">
    <w:name w:val="Alínea (A)"/>
    <w:basedOn w:val="Normal"/>
    <w:next w:val="Pargrafo"/>
    <w:semiHidden/>
    <w:rsid w:val="00F1122C"/>
    <w:pPr>
      <w:numPr>
        <w:numId w:val="6"/>
      </w:numPr>
      <w:spacing w:after="240"/>
      <w:contextualSpacing/>
    </w:pPr>
  </w:style>
  <w:style w:type="paragraph" w:customStyle="1" w:styleId="AlneaI">
    <w:name w:val="Alínea (I)"/>
    <w:basedOn w:val="Normal"/>
    <w:next w:val="Pargrafo"/>
    <w:semiHidden/>
    <w:rsid w:val="00F1122C"/>
    <w:pPr>
      <w:numPr>
        <w:numId w:val="7"/>
      </w:numPr>
      <w:spacing w:after="240"/>
      <w:contextualSpacing/>
    </w:pPr>
  </w:style>
  <w:style w:type="paragraph" w:customStyle="1" w:styleId="CitaoLonga1">
    <w:name w:val="Citação Longa 1"/>
    <w:basedOn w:val="Normal"/>
    <w:next w:val="Pargrafo"/>
    <w:semiHidden/>
    <w:rsid w:val="00F1122C"/>
    <w:pPr>
      <w:numPr>
        <w:numId w:val="8"/>
      </w:numPr>
      <w:spacing w:before="120" w:after="240"/>
      <w:contextualSpacing/>
    </w:pPr>
    <w:rPr>
      <w:sz w:val="20"/>
    </w:rPr>
  </w:style>
  <w:style w:type="paragraph" w:customStyle="1" w:styleId="CitaoLonga20">
    <w:name w:val="Citação Longa 2"/>
    <w:basedOn w:val="Normal"/>
    <w:next w:val="Pargrafo"/>
    <w:semiHidden/>
    <w:rsid w:val="00F1122C"/>
    <w:pPr>
      <w:spacing w:before="360" w:after="480"/>
      <w:ind w:left="2268"/>
      <w:contextualSpacing/>
    </w:pPr>
    <w:rPr>
      <w:sz w:val="21"/>
    </w:rPr>
  </w:style>
  <w:style w:type="paragraph" w:customStyle="1" w:styleId="FiguraouGrfico">
    <w:name w:val="Figura ou Gráfico"/>
    <w:basedOn w:val="Normal"/>
    <w:next w:val="Fonte"/>
    <w:semiHidden/>
    <w:rsid w:val="00F1122C"/>
    <w:pPr>
      <w:keepNext/>
      <w:spacing w:after="120"/>
      <w:jc w:val="center"/>
    </w:pPr>
    <w:rPr>
      <w:sz w:val="21"/>
    </w:rPr>
  </w:style>
  <w:style w:type="paragraph" w:customStyle="1" w:styleId="Fonte">
    <w:name w:val="Fonte"/>
    <w:basedOn w:val="Normal"/>
    <w:rsid w:val="00CF6D25"/>
    <w:pPr>
      <w:spacing w:after="360" w:line="240" w:lineRule="auto"/>
      <w:ind w:firstLine="1843"/>
    </w:pPr>
    <w:rPr>
      <w:rFonts w:cs="Arial"/>
      <w:sz w:val="20"/>
    </w:rPr>
  </w:style>
  <w:style w:type="paragraph" w:customStyle="1" w:styleId="Resumo-Texto">
    <w:name w:val="Resumo - Texto"/>
    <w:basedOn w:val="Normal"/>
    <w:semiHidden/>
    <w:rsid w:val="00F1122C"/>
    <w:pPr>
      <w:spacing w:after="480"/>
    </w:pPr>
  </w:style>
  <w:style w:type="paragraph" w:customStyle="1" w:styleId="Subalnea">
    <w:name w:val="Subalínea"/>
    <w:basedOn w:val="Normal"/>
    <w:next w:val="Pargrafo"/>
    <w:semiHidden/>
    <w:rsid w:val="00F1122C"/>
    <w:pPr>
      <w:spacing w:after="240"/>
      <w:contextualSpacing/>
    </w:pPr>
  </w:style>
  <w:style w:type="paragraph" w:customStyle="1" w:styleId="Texto-TabelaeQuadro">
    <w:name w:val="Texto - Tabela e Quadro"/>
    <w:basedOn w:val="Normal"/>
    <w:next w:val="Fonte"/>
    <w:semiHidden/>
    <w:rsid w:val="00F1122C"/>
    <w:pPr>
      <w:spacing w:before="60" w:after="60"/>
      <w:jc w:val="center"/>
    </w:pPr>
    <w:rPr>
      <w:sz w:val="21"/>
    </w:rPr>
  </w:style>
  <w:style w:type="paragraph" w:customStyle="1" w:styleId="TtulodeFigura">
    <w:name w:val="Título de Figura"/>
    <w:basedOn w:val="Normal"/>
    <w:next w:val="FiguraouGrfico"/>
    <w:semiHidden/>
    <w:rsid w:val="00F1122C"/>
    <w:pPr>
      <w:keepNext/>
      <w:jc w:val="center"/>
    </w:pPr>
  </w:style>
  <w:style w:type="paragraph" w:customStyle="1" w:styleId="TtulodeGrfico">
    <w:name w:val="Título de Gráfico"/>
    <w:basedOn w:val="Normal"/>
    <w:next w:val="FiguraouGrfico"/>
    <w:semiHidden/>
    <w:rsid w:val="00F1122C"/>
    <w:pPr>
      <w:keepNext/>
      <w:jc w:val="center"/>
    </w:pPr>
  </w:style>
  <w:style w:type="paragraph" w:customStyle="1" w:styleId="TtulodeQuadro">
    <w:name w:val="Título de Quadro"/>
    <w:basedOn w:val="Normal"/>
    <w:next w:val="Texto-TabelaeQuadro"/>
    <w:semiHidden/>
    <w:rsid w:val="00F1122C"/>
    <w:pPr>
      <w:keepNext/>
      <w:jc w:val="center"/>
    </w:pPr>
  </w:style>
  <w:style w:type="paragraph" w:customStyle="1" w:styleId="TtulodeTabela0">
    <w:name w:val="Título de Tabela"/>
    <w:basedOn w:val="Normal"/>
    <w:next w:val="Texto-TabelaeQuadro"/>
    <w:semiHidden/>
    <w:rsid w:val="00F1122C"/>
    <w:pPr>
      <w:keepNext/>
      <w:jc w:val="center"/>
    </w:pPr>
  </w:style>
  <w:style w:type="character" w:customStyle="1" w:styleId="dreadmsgheadersender1">
    <w:name w:val="dreadmsgheadersender1"/>
    <w:semiHidden/>
    <w:rsid w:val="00570455"/>
    <w:rPr>
      <w:color w:val="444444"/>
    </w:rPr>
  </w:style>
  <w:style w:type="character" w:customStyle="1" w:styleId="verdana10branco1">
    <w:name w:val="verdana_10_branco1"/>
    <w:rsid w:val="00F1122C"/>
    <w:rPr>
      <w:rFonts w:ascii="Verdana" w:hAnsi="Verdana" w:hint="default"/>
      <w:color w:val="FFFFFF"/>
      <w:sz w:val="15"/>
      <w:szCs w:val="15"/>
    </w:rPr>
  </w:style>
  <w:style w:type="paragraph" w:customStyle="1" w:styleId="ABNT">
    <w:name w:val="ABNT"/>
    <w:basedOn w:val="Normal"/>
    <w:semiHidden/>
    <w:rsid w:val="00B94FFF"/>
    <w:pPr>
      <w:spacing w:line="480" w:lineRule="auto"/>
      <w:ind w:firstLine="851"/>
    </w:pPr>
  </w:style>
  <w:style w:type="paragraph" w:customStyle="1" w:styleId="ANNEAS">
    <w:name w:val="ANÍNEAS"/>
    <w:basedOn w:val="Normal"/>
    <w:semiHidden/>
    <w:rsid w:val="00C33C82"/>
    <w:pPr>
      <w:numPr>
        <w:numId w:val="9"/>
      </w:numPr>
    </w:pPr>
    <w:rPr>
      <w:rFonts w:ascii="Times New Roman" w:hAnsi="Times New Roman" w:cs="Times New Roman"/>
    </w:rPr>
  </w:style>
  <w:style w:type="paragraph" w:customStyle="1" w:styleId="Citao20">
    <w:name w:val="Citação2"/>
    <w:basedOn w:val="Normal"/>
    <w:next w:val="Normal"/>
    <w:rsid w:val="00C33C82"/>
    <w:pPr>
      <w:spacing w:before="360" w:after="360" w:line="240" w:lineRule="auto"/>
      <w:ind w:left="2268" w:firstLine="0"/>
    </w:pPr>
    <w:rPr>
      <w:rFonts w:ascii="Times New Roman" w:hAnsi="Times New Roman" w:cs="Times New Roman"/>
      <w:sz w:val="20"/>
    </w:rPr>
  </w:style>
  <w:style w:type="character" w:customStyle="1" w:styleId="gt-icon-text">
    <w:name w:val="gt-icon-text"/>
    <w:semiHidden/>
    <w:rsid w:val="00C33C82"/>
  </w:style>
  <w:style w:type="paragraph" w:customStyle="1" w:styleId="Listaletrada">
    <w:name w:val="Lista letrada"/>
    <w:basedOn w:val="Normal"/>
    <w:next w:val="Normal"/>
    <w:semiHidden/>
    <w:rsid w:val="00C33C82"/>
    <w:pPr>
      <w:numPr>
        <w:numId w:val="10"/>
      </w:numPr>
    </w:pPr>
    <w:rPr>
      <w:rFonts w:ascii="Times New Roman" w:hAnsi="Times New Roman" w:cs="Times New Roman"/>
    </w:rPr>
  </w:style>
  <w:style w:type="paragraph" w:customStyle="1" w:styleId="Listanumerada">
    <w:name w:val="Lista numerada"/>
    <w:basedOn w:val="Normal"/>
    <w:next w:val="Normal"/>
    <w:semiHidden/>
    <w:rsid w:val="00C33C82"/>
    <w:pPr>
      <w:numPr>
        <w:numId w:val="11"/>
      </w:numPr>
    </w:pPr>
    <w:rPr>
      <w:rFonts w:ascii="Times New Roman" w:hAnsi="Times New Roman" w:cs="Times New Roman"/>
    </w:rPr>
  </w:style>
  <w:style w:type="paragraph" w:customStyle="1" w:styleId="TtuloCentralizado1">
    <w:name w:val="Título Centralizado 1"/>
    <w:basedOn w:val="Normal"/>
    <w:next w:val="Normal"/>
    <w:rsid w:val="00C33C82"/>
    <w:pPr>
      <w:spacing w:after="360"/>
      <w:jc w:val="center"/>
    </w:pPr>
    <w:rPr>
      <w:b/>
      <w:caps/>
    </w:rPr>
  </w:style>
  <w:style w:type="paragraph" w:customStyle="1" w:styleId="TTULOCENTRALIZADO2">
    <w:name w:val="TÍTULO CENTRALIZADO 2"/>
    <w:basedOn w:val="Normal"/>
    <w:next w:val="Normal"/>
    <w:rsid w:val="00C33C82"/>
    <w:pPr>
      <w:spacing w:after="360"/>
      <w:jc w:val="center"/>
    </w:pPr>
    <w:rPr>
      <w:b/>
      <w:caps/>
    </w:rPr>
  </w:style>
  <w:style w:type="paragraph" w:customStyle="1" w:styleId="ABNTnormal">
    <w:name w:val="ABNT normal"/>
    <w:basedOn w:val="Normal"/>
    <w:semiHidden/>
    <w:rsid w:val="00FF562F"/>
    <w:pPr>
      <w:spacing w:before="100" w:after="240"/>
      <w:ind w:firstLine="851"/>
    </w:pPr>
    <w:rPr>
      <w:rFonts w:cs="Arial"/>
    </w:rPr>
  </w:style>
  <w:style w:type="character" w:customStyle="1" w:styleId="CabelhoChar">
    <w:name w:val="Cabe軋lho Char"/>
    <w:semiHidden/>
    <w:rsid w:val="00FF562F"/>
    <w:rPr>
      <w:rFonts w:cs="Times New Roman"/>
    </w:rPr>
  </w:style>
  <w:style w:type="character" w:customStyle="1" w:styleId="ecxapple-converted-space">
    <w:name w:val="ecxapple-converted-space"/>
    <w:basedOn w:val="DefaultParagraphFont"/>
    <w:semiHidden/>
    <w:rsid w:val="00FF562F"/>
  </w:style>
  <w:style w:type="character" w:customStyle="1" w:styleId="ecxapple-style-span">
    <w:name w:val="ecxapple-style-span"/>
    <w:basedOn w:val="DefaultParagraphFont"/>
    <w:semiHidden/>
    <w:rsid w:val="00FF562F"/>
  </w:style>
  <w:style w:type="paragraph" w:customStyle="1" w:styleId="Heading">
    <w:name w:val="Heading"/>
    <w:basedOn w:val="Normal"/>
    <w:next w:val="Normal"/>
    <w:semiHidden/>
    <w:rsid w:val="00200DB6"/>
    <w:pPr>
      <w:keepNext/>
      <w:suppressAutoHyphens/>
      <w:autoSpaceDN w:val="0"/>
      <w:spacing w:before="240" w:after="120"/>
      <w:ind w:firstLine="0"/>
      <w:jc w:val="left"/>
      <w:textAlignment w:val="baseline"/>
    </w:pPr>
    <w:rPr>
      <w:rFonts w:eastAsia="Lucida Sans Unicode" w:cs="Tahoma"/>
      <w:kern w:val="3"/>
      <w:sz w:val="28"/>
      <w:szCs w:val="28"/>
      <w:lang w:eastAsia="en-US"/>
    </w:rPr>
  </w:style>
  <w:style w:type="paragraph" w:customStyle="1" w:styleId="Index">
    <w:name w:val="Index"/>
    <w:basedOn w:val="Normal"/>
    <w:semiHidden/>
    <w:rsid w:val="00200DB6"/>
    <w:pPr>
      <w:suppressLineNumbers/>
      <w:suppressAutoHyphens/>
      <w:autoSpaceDN w:val="0"/>
      <w:ind w:firstLine="0"/>
      <w:jc w:val="left"/>
      <w:textAlignment w:val="baseline"/>
    </w:pPr>
    <w:rPr>
      <w:rFonts w:ascii="Calibri" w:eastAsia="Calibri" w:hAnsi="Calibri" w:cs="Tahoma"/>
      <w:kern w:val="3"/>
      <w:sz w:val="22"/>
      <w:szCs w:val="22"/>
      <w:lang w:eastAsia="en-US"/>
    </w:rPr>
  </w:style>
  <w:style w:type="character" w:customStyle="1" w:styleId="Internetlink">
    <w:name w:val="Internet link"/>
    <w:semiHidden/>
    <w:rsid w:val="00200DB6"/>
    <w:rPr>
      <w:rFonts w:cs="Times New Roman"/>
      <w:color w:val="0000FF"/>
      <w:u w:val="single"/>
    </w:rPr>
  </w:style>
  <w:style w:type="character" w:customStyle="1" w:styleId="RodapChar0">
    <w:name w:val="Rodap・Char"/>
    <w:semiHidden/>
    <w:rsid w:val="00FF562F"/>
    <w:rPr>
      <w:rFonts w:cs="Times New Roman"/>
    </w:rPr>
  </w:style>
  <w:style w:type="character" w:customStyle="1" w:styleId="RTFNum21">
    <w:name w:val="RTF_Num 2 1"/>
    <w:semiHidden/>
    <w:rsid w:val="00FF562F"/>
    <w:rPr>
      <w:rFonts w:ascii="Symbol" w:hAnsi="Symbol"/>
    </w:rPr>
  </w:style>
  <w:style w:type="character" w:customStyle="1" w:styleId="RTFNum22">
    <w:name w:val="RTF_Num 2 2"/>
    <w:semiHidden/>
    <w:rsid w:val="00FF562F"/>
    <w:rPr>
      <w:rFonts w:ascii="Courier New" w:hAnsi="Courier New"/>
    </w:rPr>
  </w:style>
  <w:style w:type="character" w:customStyle="1" w:styleId="RTFNum23">
    <w:name w:val="RTF_Num 2 3"/>
    <w:semiHidden/>
    <w:rsid w:val="00FF562F"/>
    <w:rPr>
      <w:rFonts w:ascii="Wingdings" w:hAnsi="Wingdings"/>
    </w:rPr>
  </w:style>
  <w:style w:type="character" w:customStyle="1" w:styleId="RTFNum24">
    <w:name w:val="RTF_Num 2 4"/>
    <w:semiHidden/>
    <w:rsid w:val="00FF562F"/>
    <w:rPr>
      <w:rFonts w:ascii="Symbol" w:hAnsi="Symbol"/>
    </w:rPr>
  </w:style>
  <w:style w:type="character" w:customStyle="1" w:styleId="RTFNum25">
    <w:name w:val="RTF_Num 2 5"/>
    <w:semiHidden/>
    <w:rsid w:val="00FF562F"/>
    <w:rPr>
      <w:rFonts w:ascii="Courier New" w:hAnsi="Courier New"/>
    </w:rPr>
  </w:style>
  <w:style w:type="character" w:customStyle="1" w:styleId="RTFNum26">
    <w:name w:val="RTF_Num 2 6"/>
    <w:semiHidden/>
    <w:rsid w:val="00FF562F"/>
    <w:rPr>
      <w:rFonts w:ascii="Wingdings" w:hAnsi="Wingdings"/>
    </w:rPr>
  </w:style>
  <w:style w:type="character" w:customStyle="1" w:styleId="RTFNum27">
    <w:name w:val="RTF_Num 2 7"/>
    <w:semiHidden/>
    <w:rsid w:val="00FF562F"/>
    <w:rPr>
      <w:rFonts w:ascii="Symbol" w:hAnsi="Symbol"/>
    </w:rPr>
  </w:style>
  <w:style w:type="character" w:customStyle="1" w:styleId="RTFNum28">
    <w:name w:val="RTF_Num 2 8"/>
    <w:semiHidden/>
    <w:rsid w:val="00FF562F"/>
    <w:rPr>
      <w:rFonts w:ascii="Courier New" w:hAnsi="Courier New"/>
    </w:rPr>
  </w:style>
  <w:style w:type="character" w:customStyle="1" w:styleId="RTFNum29">
    <w:name w:val="RTF_Num 2 9"/>
    <w:semiHidden/>
    <w:rsid w:val="00FF562F"/>
    <w:rPr>
      <w:rFonts w:ascii="Wingdings" w:hAnsi="Wingdings"/>
    </w:rPr>
  </w:style>
  <w:style w:type="character" w:customStyle="1" w:styleId="RTFNum31">
    <w:name w:val="RTF_Num 3 1"/>
    <w:semiHidden/>
    <w:rsid w:val="00FF562F"/>
    <w:rPr>
      <w:rFonts w:ascii="Symbol" w:hAnsi="Symbol"/>
    </w:rPr>
  </w:style>
  <w:style w:type="character" w:customStyle="1" w:styleId="RTFNum32">
    <w:name w:val="RTF_Num 3 2"/>
    <w:semiHidden/>
    <w:rsid w:val="00FF562F"/>
    <w:rPr>
      <w:rFonts w:ascii="Courier New" w:hAnsi="Courier New"/>
    </w:rPr>
  </w:style>
  <w:style w:type="character" w:customStyle="1" w:styleId="RTFNum33">
    <w:name w:val="RTF_Num 3 3"/>
    <w:semiHidden/>
    <w:rsid w:val="00FF562F"/>
    <w:rPr>
      <w:rFonts w:ascii="Wingdings" w:hAnsi="Wingdings"/>
    </w:rPr>
  </w:style>
  <w:style w:type="character" w:customStyle="1" w:styleId="RTFNum34">
    <w:name w:val="RTF_Num 3 4"/>
    <w:semiHidden/>
    <w:rsid w:val="00FF562F"/>
    <w:rPr>
      <w:rFonts w:ascii="Symbol" w:hAnsi="Symbol"/>
    </w:rPr>
  </w:style>
  <w:style w:type="character" w:customStyle="1" w:styleId="RTFNum35">
    <w:name w:val="RTF_Num 3 5"/>
    <w:semiHidden/>
    <w:rsid w:val="00FF562F"/>
    <w:rPr>
      <w:rFonts w:ascii="Courier New" w:hAnsi="Courier New"/>
    </w:rPr>
  </w:style>
  <w:style w:type="character" w:customStyle="1" w:styleId="RTFNum36">
    <w:name w:val="RTF_Num 3 6"/>
    <w:semiHidden/>
    <w:rsid w:val="00FF562F"/>
    <w:rPr>
      <w:rFonts w:ascii="Wingdings" w:hAnsi="Wingdings"/>
    </w:rPr>
  </w:style>
  <w:style w:type="character" w:customStyle="1" w:styleId="RTFNum37">
    <w:name w:val="RTF_Num 3 7"/>
    <w:semiHidden/>
    <w:rsid w:val="00FF562F"/>
    <w:rPr>
      <w:rFonts w:ascii="Symbol" w:hAnsi="Symbol"/>
    </w:rPr>
  </w:style>
  <w:style w:type="character" w:customStyle="1" w:styleId="RTFNum38">
    <w:name w:val="RTF_Num 3 8"/>
    <w:semiHidden/>
    <w:rsid w:val="00FF562F"/>
    <w:rPr>
      <w:rFonts w:ascii="Courier New" w:hAnsi="Courier New"/>
    </w:rPr>
  </w:style>
  <w:style w:type="character" w:customStyle="1" w:styleId="RTFNum39">
    <w:name w:val="RTF_Num 3 9"/>
    <w:semiHidden/>
    <w:rsid w:val="00FF562F"/>
    <w:rPr>
      <w:rFonts w:ascii="Wingdings" w:hAnsi="Wingdings"/>
    </w:rPr>
  </w:style>
  <w:style w:type="paragraph" w:customStyle="1" w:styleId="TableContents">
    <w:name w:val="Table Contents"/>
    <w:basedOn w:val="Standard"/>
    <w:semiHidden/>
    <w:rsid w:val="00200DB6"/>
    <w:pPr>
      <w:suppressLineNumbers/>
    </w:pPr>
  </w:style>
  <w:style w:type="paragraph" w:customStyle="1" w:styleId="TableHeading">
    <w:name w:val="Table Heading"/>
    <w:basedOn w:val="TableContents"/>
    <w:semiHidden/>
    <w:rsid w:val="00FF562F"/>
    <w:pPr>
      <w:jc w:val="center"/>
    </w:pPr>
    <w:rPr>
      <w:b/>
      <w:bCs/>
    </w:rPr>
  </w:style>
  <w:style w:type="character" w:customStyle="1" w:styleId="TextodebalChar">
    <w:name w:val="Texto de bal縊 Char"/>
    <w:semiHidden/>
    <w:rsid w:val="00FF562F"/>
    <w:rPr>
      <w:rFonts w:ascii="Tahoma" w:hAnsi="Tahoma" w:cs="Tahoma"/>
      <w:sz w:val="16"/>
      <w:szCs w:val="16"/>
    </w:rPr>
  </w:style>
  <w:style w:type="paragraph" w:customStyle="1" w:styleId="TTULODOCAPTULO">
    <w:name w:val="TÍTULO DO CAPÍTULO"/>
    <w:basedOn w:val="Normal"/>
    <w:next w:val="Normal"/>
    <w:rsid w:val="00FF562F"/>
    <w:pPr>
      <w:jc w:val="center"/>
    </w:pPr>
    <w:rPr>
      <w:rFonts w:ascii="Times New Roman" w:hAnsi="Times New Roman" w:cs="Times New Roman"/>
      <w:b/>
      <w:bCs/>
      <w:caps/>
      <w:sz w:val="36"/>
      <w:szCs w:val="36"/>
      <w:u w:val="single"/>
    </w:rPr>
  </w:style>
  <w:style w:type="character" w:customStyle="1" w:styleId="WW8Num1z2">
    <w:name w:val="WW8Num1z2"/>
    <w:semiHidden/>
    <w:rsid w:val="000064DE"/>
    <w:rPr>
      <w:rFonts w:ascii="Wingdings" w:hAnsi="Wingdings"/>
    </w:rPr>
  </w:style>
  <w:style w:type="character" w:customStyle="1" w:styleId="WW8Num2z1">
    <w:name w:val="WW8Num2z1"/>
    <w:semiHidden/>
    <w:rsid w:val="000064DE"/>
    <w:rPr>
      <w:rFonts w:ascii="Courier New" w:hAnsi="Courier New"/>
    </w:rPr>
  </w:style>
  <w:style w:type="character" w:customStyle="1" w:styleId="WW8Num2z2">
    <w:name w:val="WW8Num2z2"/>
    <w:semiHidden/>
    <w:rsid w:val="000064DE"/>
    <w:rPr>
      <w:rFonts w:ascii="Wingdings" w:hAnsi="Wingdings"/>
    </w:rPr>
  </w:style>
  <w:style w:type="character" w:customStyle="1" w:styleId="WW8Num3z1">
    <w:name w:val="WW8Num3z1"/>
    <w:semiHidden/>
    <w:rsid w:val="005E1CE1"/>
    <w:rPr>
      <w:b/>
    </w:rPr>
  </w:style>
  <w:style w:type="character" w:customStyle="1" w:styleId="WW8Num3z2">
    <w:name w:val="WW8Num3z2"/>
    <w:semiHidden/>
    <w:rsid w:val="000064DE"/>
    <w:rPr>
      <w:rFonts w:ascii="Wingdings" w:hAnsi="Wingdings"/>
    </w:rPr>
  </w:style>
  <w:style w:type="character" w:customStyle="1" w:styleId="yiv1442840683apple-converted-space">
    <w:name w:val="yiv1442840683apple-converted-space"/>
    <w:basedOn w:val="DefaultParagraphFont"/>
    <w:semiHidden/>
    <w:rsid w:val="00FF562F"/>
  </w:style>
  <w:style w:type="character" w:customStyle="1" w:styleId="yiv1442840683apple-style-span">
    <w:name w:val="yiv1442840683apple-style-span"/>
    <w:basedOn w:val="DefaultParagraphFont"/>
    <w:semiHidden/>
    <w:rsid w:val="00FF562F"/>
  </w:style>
  <w:style w:type="paragraph" w:customStyle="1" w:styleId="yiv200037665abntnormal">
    <w:name w:val="yiv200037665abntnormal"/>
    <w:basedOn w:val="Normal"/>
    <w:semiHidden/>
    <w:rsid w:val="00FF562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Pa03">
    <w:name w:val="Pa0+3"/>
    <w:basedOn w:val="Default"/>
    <w:next w:val="Default"/>
    <w:semiHidden/>
    <w:rsid w:val="00E23C50"/>
    <w:pPr>
      <w:spacing w:line="141" w:lineRule="atLeast"/>
    </w:pPr>
    <w:rPr>
      <w:rFonts w:ascii="GillSans" w:hAnsi="GillSans"/>
      <w:color w:val="auto"/>
    </w:rPr>
  </w:style>
  <w:style w:type="paragraph" w:customStyle="1" w:styleId="TTULOPS-TEXTUAL0">
    <w:name w:val="TÍTULO PÓS-TEXTUAL"/>
    <w:basedOn w:val="Normal"/>
    <w:next w:val="Normal"/>
    <w:rsid w:val="00B76CB5"/>
    <w:pPr>
      <w:spacing w:after="360"/>
      <w:ind w:firstLine="0"/>
      <w:jc w:val="center"/>
    </w:pPr>
  </w:style>
  <w:style w:type="paragraph" w:customStyle="1" w:styleId="TranscriptionDissertation">
    <w:name w:val="Transcription Dissertation"/>
    <w:basedOn w:val="Normal"/>
    <w:semiHidden/>
    <w:rsid w:val="00E23C50"/>
    <w:pPr>
      <w:tabs>
        <w:tab w:val="left" w:pos="1980"/>
      </w:tabs>
      <w:autoSpaceDE w:val="0"/>
      <w:autoSpaceDN w:val="0"/>
      <w:spacing w:line="240" w:lineRule="auto"/>
      <w:ind w:left="1980" w:hanging="1980"/>
    </w:pPr>
    <w:rPr>
      <w:rFonts w:ascii="Courier New" w:hAnsi="Courier New" w:cs="Courier New"/>
    </w:rPr>
  </w:style>
  <w:style w:type="paragraph" w:customStyle="1" w:styleId="p-biblio1">
    <w:name w:val="p-biblio1"/>
    <w:basedOn w:val="Normal"/>
    <w:semiHidden/>
    <w:rsid w:val="00736E05"/>
    <w:pPr>
      <w:spacing w:after="120" w:line="240" w:lineRule="auto"/>
      <w:jc w:val="left"/>
    </w:pPr>
  </w:style>
  <w:style w:type="paragraph" w:customStyle="1" w:styleId="textopadraoparagrafo">
    <w:name w:val="texto_padrao_paragrafo"/>
    <w:basedOn w:val="Normal"/>
    <w:semiHidden/>
    <w:rsid w:val="00736E05"/>
    <w:pPr>
      <w:spacing w:before="100" w:beforeAutospacing="1" w:after="100" w:afterAutospacing="1" w:line="240" w:lineRule="auto"/>
      <w:jc w:val="left"/>
    </w:pPr>
  </w:style>
  <w:style w:type="paragraph" w:customStyle="1" w:styleId="fr">
    <w:name w:val="fr"/>
    <w:basedOn w:val="Normal"/>
    <w:semiHidden/>
    <w:rsid w:val="00D55C57"/>
    <w:pPr>
      <w:spacing w:before="100" w:beforeAutospacing="1" w:after="100" w:afterAutospacing="1" w:line="240" w:lineRule="auto"/>
      <w:jc w:val="left"/>
    </w:pPr>
  </w:style>
  <w:style w:type="paragraph" w:customStyle="1" w:styleId="Fundamentos">
    <w:name w:val="Fundamentos"/>
    <w:basedOn w:val="Normal"/>
    <w:semiHidden/>
    <w:rsid w:val="00D55C57"/>
    <w:pPr>
      <w:spacing w:before="120" w:after="120" w:line="240" w:lineRule="auto"/>
      <w:ind w:firstLine="1950"/>
    </w:pPr>
  </w:style>
  <w:style w:type="paragraph" w:customStyle="1" w:styleId="1Texto">
    <w:name w:val="1 Texto"/>
    <w:basedOn w:val="Normal"/>
    <w:semiHidden/>
    <w:rsid w:val="000D0681"/>
    <w:pPr>
      <w:ind w:firstLine="1134"/>
    </w:pPr>
    <w:rPr>
      <w:rFonts w:ascii="Times New Roman" w:hAnsi="Times New Roman"/>
    </w:rPr>
  </w:style>
  <w:style w:type="paragraph" w:customStyle="1" w:styleId="3Alnea">
    <w:name w:val="3 Alínea"/>
    <w:basedOn w:val="Normal"/>
    <w:semiHidden/>
    <w:rsid w:val="000D0681"/>
    <w:pPr>
      <w:numPr>
        <w:numId w:val="12"/>
      </w:numPr>
    </w:pPr>
    <w:rPr>
      <w:rFonts w:ascii="Times New Roman" w:hAnsi="Times New Roman"/>
    </w:rPr>
  </w:style>
  <w:style w:type="paragraph" w:customStyle="1" w:styleId="Alnea">
    <w:name w:val="Alínea"/>
    <w:basedOn w:val="Normal"/>
    <w:next w:val="Normal"/>
    <w:rsid w:val="000D0681"/>
    <w:pPr>
      <w:numPr>
        <w:numId w:val="13"/>
      </w:numPr>
      <w:tabs>
        <w:tab w:val="left" w:pos="993"/>
      </w:tabs>
    </w:pPr>
    <w:rPr>
      <w:rFonts w:ascii="Times New Roman" w:hAnsi="Times New Roman"/>
    </w:rPr>
  </w:style>
  <w:style w:type="character" w:customStyle="1" w:styleId="CharChar1">
    <w:name w:val="Char Char1"/>
    <w:semiHidden/>
    <w:rsid w:val="005E1CE1"/>
    <w:rPr>
      <w:rFonts w:ascii="Arial" w:eastAsia="Times New Roman" w:hAnsi="Arial" w:cs="Times New Roman"/>
      <w:b/>
      <w:sz w:val="24"/>
      <w:szCs w:val="20"/>
    </w:rPr>
  </w:style>
  <w:style w:type="character" w:customStyle="1" w:styleId="CharChar7">
    <w:name w:val="Char Char7"/>
    <w:semiHidden/>
    <w:rsid w:val="007B5F00"/>
    <w:rPr>
      <w:rFonts w:ascii="Times New Roman" w:eastAsia="Times New Roman" w:hAnsi="Times New Roman" w:cs="Times New Roman"/>
      <w:sz w:val="16"/>
      <w:szCs w:val="16"/>
    </w:rPr>
  </w:style>
  <w:style w:type="paragraph" w:customStyle="1" w:styleId="ListParagraph1">
    <w:name w:val="List Paragraph1"/>
    <w:basedOn w:val="Normal"/>
    <w:semiHidden/>
    <w:rsid w:val="000D0681"/>
    <w:pPr>
      <w:ind w:left="720"/>
      <w:contextualSpacing/>
    </w:pPr>
  </w:style>
  <w:style w:type="paragraph" w:customStyle="1" w:styleId="OmniPage1026">
    <w:name w:val="OmniPage #1026"/>
    <w:semiHidden/>
    <w:rsid w:val="000D0681"/>
    <w:pPr>
      <w:tabs>
        <w:tab w:val="left" w:pos="483"/>
        <w:tab w:val="right" w:pos="8603"/>
      </w:tabs>
      <w:spacing w:line="301" w:lineRule="exact"/>
      <w:jc w:val="both"/>
    </w:pPr>
    <w:rPr>
      <w:sz w:val="24"/>
      <w:lang w:eastAsia="pt-BR"/>
    </w:rPr>
  </w:style>
  <w:style w:type="paragraph" w:customStyle="1" w:styleId="PargrafodaLista2">
    <w:name w:val="Parágrafo da Lista2"/>
    <w:basedOn w:val="Normal"/>
    <w:semiHidden/>
    <w:rsid w:val="001905F3"/>
    <w:pPr>
      <w:ind w:left="720"/>
      <w:contextualSpacing/>
    </w:pPr>
  </w:style>
  <w:style w:type="paragraph" w:customStyle="1" w:styleId="RefernciaBibliogrfica0">
    <w:name w:val="Referência Bibliográfica"/>
    <w:basedOn w:val="Normal"/>
    <w:autoRedefine/>
    <w:semiHidden/>
    <w:rsid w:val="000D0681"/>
    <w:pPr>
      <w:tabs>
        <w:tab w:val="left" w:pos="0"/>
        <w:tab w:val="left" w:pos="426"/>
      </w:tabs>
      <w:spacing w:before="120" w:after="120" w:line="240" w:lineRule="auto"/>
    </w:pPr>
    <w:rPr>
      <w:rFonts w:ascii="Times New Roman" w:hAnsi="Times New Roman"/>
      <w:kern w:val="28"/>
      <w:lang w:val="pt-PT"/>
    </w:rPr>
  </w:style>
  <w:style w:type="paragraph" w:customStyle="1" w:styleId="Body1">
    <w:name w:val="Body 1"/>
    <w:semiHidden/>
    <w:rsid w:val="003C29B5"/>
    <w:rPr>
      <w:rFonts w:ascii="Helvetica" w:eastAsia="Arial Unicode MS" w:hAnsi="Helvetica"/>
      <w:color w:val="000000"/>
      <w:sz w:val="24"/>
      <w:lang w:val="pt-BR" w:eastAsia="pt-BR"/>
    </w:rPr>
  </w:style>
  <w:style w:type="paragraph" w:customStyle="1" w:styleId="FolhadeRosto">
    <w:name w:val="Folha de Rosto"/>
    <w:basedOn w:val="Normal"/>
    <w:semiHidden/>
    <w:rsid w:val="003C29B5"/>
    <w:rPr>
      <w:rFonts w:eastAsia="Calibri"/>
      <w:szCs w:val="20"/>
    </w:rPr>
  </w:style>
  <w:style w:type="paragraph" w:customStyle="1" w:styleId="PARGRAFO0">
    <w:name w:val="PARÁGRAFO"/>
    <w:basedOn w:val="Normal"/>
    <w:next w:val="Normal"/>
    <w:semiHidden/>
    <w:rsid w:val="00836F0C"/>
    <w:rPr>
      <w:rFonts w:cs="Arial"/>
    </w:rPr>
  </w:style>
  <w:style w:type="character" w:customStyle="1" w:styleId="categorias">
    <w:name w:val="categorias"/>
    <w:semiHidden/>
    <w:rsid w:val="00331282"/>
    <w:rPr>
      <w:rFonts w:cs="Times New Roman"/>
    </w:rPr>
  </w:style>
  <w:style w:type="paragraph" w:customStyle="1" w:styleId="EstiloTCC-C5LatimArialExpandidopor06pt">
    <w:name w:val="Estilo TCC-C5 + (Latim) Arial Expandido por  06 pt"/>
    <w:basedOn w:val="TCC-C5"/>
    <w:semiHidden/>
    <w:rsid w:val="00331282"/>
    <w:pPr>
      <w:tabs>
        <w:tab w:val="clear" w:pos="9072"/>
      </w:tabs>
      <w:spacing w:after="0"/>
    </w:pPr>
    <w:rPr>
      <w:rFonts w:eastAsia="Calibri"/>
      <w:szCs w:val="20"/>
    </w:rPr>
  </w:style>
  <w:style w:type="paragraph" w:customStyle="1" w:styleId="EstiloTCC-C5LatimArialExpandidopor06ptEspaamentoen">
    <w:name w:val="Estilo TCC-C5 + (Latim) Arial Expandido por  06 pt Espaçamento en..."/>
    <w:basedOn w:val="TCC-C5"/>
    <w:semiHidden/>
    <w:rsid w:val="00331282"/>
    <w:pPr>
      <w:tabs>
        <w:tab w:val="clear" w:pos="9072"/>
      </w:tabs>
    </w:pPr>
    <w:rPr>
      <w:szCs w:val="20"/>
    </w:rPr>
  </w:style>
  <w:style w:type="paragraph" w:customStyle="1" w:styleId="EstiloTCC-C5LatimArialPrimeiralinha0cmExpandidopor">
    <w:name w:val="Estilo TCC-C5 + (Latim) Arial Primeira linha:  0 cm Expandido por ..."/>
    <w:basedOn w:val="TCC-C5"/>
    <w:semiHidden/>
    <w:rsid w:val="00331282"/>
    <w:pPr>
      <w:tabs>
        <w:tab w:val="clear" w:pos="9072"/>
      </w:tabs>
      <w:ind w:firstLine="0"/>
    </w:pPr>
    <w:rPr>
      <w:szCs w:val="20"/>
    </w:rPr>
  </w:style>
  <w:style w:type="paragraph" w:customStyle="1" w:styleId="EstiloTCC-C5LatimArialPrimeiralinha127cmExpandidop">
    <w:name w:val="Estilo TCC-C5 + (Latim) Arial Primeira linha:  127 cm Expandido p..."/>
    <w:basedOn w:val="TCC-C5"/>
    <w:semiHidden/>
    <w:rsid w:val="00331282"/>
    <w:pPr>
      <w:tabs>
        <w:tab w:val="clear" w:pos="9072"/>
      </w:tabs>
    </w:pPr>
    <w:rPr>
      <w:szCs w:val="20"/>
    </w:rPr>
  </w:style>
  <w:style w:type="paragraph" w:customStyle="1" w:styleId="g">
    <w:name w:val="g"/>
    <w:basedOn w:val="Normal"/>
    <w:semiHidden/>
    <w:rsid w:val="00A91C7B"/>
    <w:pPr>
      <w:spacing w:before="240" w:after="240" w:line="240" w:lineRule="auto"/>
      <w:ind w:firstLine="0"/>
      <w:jc w:val="left"/>
    </w:pPr>
    <w:rPr>
      <w:rFonts w:ascii="Times New Roman" w:hAnsi="Times New Roman"/>
    </w:rPr>
  </w:style>
  <w:style w:type="character" w:customStyle="1" w:styleId="l1">
    <w:name w:val="l1"/>
    <w:semiHidden/>
    <w:rsid w:val="00A91C7B"/>
    <w:rPr>
      <w:color w:val="0000CC"/>
    </w:rPr>
  </w:style>
  <w:style w:type="paragraph" w:customStyle="1" w:styleId="articleinfo">
    <w:name w:val="articleinfo"/>
    <w:basedOn w:val="Normal"/>
    <w:semiHidden/>
    <w:rsid w:val="00D25921"/>
    <w:pPr>
      <w:spacing w:before="150" w:after="225" w:line="240" w:lineRule="auto"/>
      <w:ind w:firstLine="0"/>
      <w:jc w:val="left"/>
    </w:pPr>
    <w:rPr>
      <w:rFonts w:ascii="Times New Roman" w:hAnsi="Times New Roman"/>
      <w:kern w:val="1"/>
      <w:lang w:eastAsia="ar-SA"/>
    </w:rPr>
  </w:style>
  <w:style w:type="paragraph" w:customStyle="1" w:styleId="ndicedefiguras">
    <w:name w:val="Índice de figuras"/>
    <w:basedOn w:val="Normal"/>
    <w:next w:val="Normal"/>
    <w:semiHidden/>
    <w:rsid w:val="000064DE"/>
    <w:pPr>
      <w:tabs>
        <w:tab w:val="left" w:leader="dot" w:pos="7796"/>
      </w:tabs>
      <w:suppressAutoHyphens/>
      <w:ind w:firstLine="0"/>
      <w:jc w:val="left"/>
    </w:pPr>
    <w:rPr>
      <w:szCs w:val="20"/>
      <w:lang w:eastAsia="ar-SA"/>
    </w:rPr>
  </w:style>
  <w:style w:type="paragraph" w:customStyle="1" w:styleId="Ttulo30">
    <w:name w:val="Título3"/>
    <w:basedOn w:val="Normal"/>
    <w:next w:val="Normal"/>
    <w:semiHidden/>
    <w:rsid w:val="000064DE"/>
    <w:pPr>
      <w:keepNext/>
      <w:spacing w:before="240" w:after="120"/>
    </w:pPr>
    <w:rPr>
      <w:rFonts w:eastAsia="MS Gothic" w:cs="Tahoma"/>
      <w:sz w:val="28"/>
      <w:szCs w:val="28"/>
    </w:rPr>
  </w:style>
  <w:style w:type="paragraph" w:customStyle="1" w:styleId="Ttulo4">
    <w:name w:val="Título4"/>
    <w:basedOn w:val="Normal"/>
    <w:next w:val="Normal"/>
    <w:semiHidden/>
    <w:rsid w:val="000064DE"/>
    <w:pPr>
      <w:keepNext/>
      <w:spacing w:before="240" w:after="120"/>
    </w:pPr>
    <w:rPr>
      <w:rFonts w:eastAsia="MS Gothic" w:cs="Tahoma"/>
      <w:sz w:val="28"/>
      <w:szCs w:val="28"/>
    </w:rPr>
  </w:style>
  <w:style w:type="character" w:customStyle="1" w:styleId="WW8Num11z3">
    <w:name w:val="WW8Num11z3"/>
    <w:semiHidden/>
    <w:rsid w:val="000064DE"/>
    <w:rPr>
      <w:rFonts w:ascii="Symbol" w:hAnsi="Symbol"/>
    </w:rPr>
  </w:style>
  <w:style w:type="character" w:customStyle="1" w:styleId="WW8Num1z3">
    <w:name w:val="WW8Num1z3"/>
    <w:semiHidden/>
    <w:rsid w:val="000064DE"/>
    <w:rPr>
      <w:rFonts w:ascii="Symbol" w:hAnsi="Symbol"/>
    </w:rPr>
  </w:style>
  <w:style w:type="character" w:customStyle="1" w:styleId="WW8Num2z3">
    <w:name w:val="WW8Num2z3"/>
    <w:semiHidden/>
    <w:rsid w:val="000064DE"/>
    <w:rPr>
      <w:rFonts w:ascii="Symbol" w:hAnsi="Symbol"/>
    </w:rPr>
  </w:style>
  <w:style w:type="character" w:customStyle="1" w:styleId="WW8Num9z5">
    <w:name w:val="WW8Num9z5"/>
    <w:semiHidden/>
    <w:rsid w:val="000064DE"/>
    <w:rPr>
      <w:rFonts w:ascii="Wingdings" w:hAnsi="Wingdings"/>
    </w:rPr>
  </w:style>
  <w:style w:type="character" w:customStyle="1" w:styleId="addmd1">
    <w:name w:val="addmd1"/>
    <w:semiHidden/>
    <w:rsid w:val="00F55248"/>
    <w:rPr>
      <w:rFonts w:cs="Times New Roman"/>
      <w:sz w:val="20"/>
      <w:szCs w:val="20"/>
    </w:rPr>
  </w:style>
  <w:style w:type="paragraph" w:customStyle="1" w:styleId="Ttulops-textual1">
    <w:name w:val="Título pós-textual"/>
    <w:basedOn w:val="Normal"/>
    <w:next w:val="Normal"/>
    <w:semiHidden/>
    <w:rsid w:val="00F55248"/>
    <w:pPr>
      <w:spacing w:after="360"/>
      <w:jc w:val="center"/>
    </w:pPr>
    <w:rPr>
      <w:rFonts w:cs="Arial"/>
      <w:bCs/>
    </w:rPr>
  </w:style>
  <w:style w:type="paragraph" w:customStyle="1" w:styleId="referencia">
    <w:name w:val="referencia"/>
    <w:basedOn w:val="Normal"/>
    <w:next w:val="Normal"/>
    <w:rsid w:val="008408E2"/>
    <w:pPr>
      <w:spacing w:after="240" w:line="240" w:lineRule="auto"/>
      <w:ind w:firstLine="0"/>
      <w:jc w:val="left"/>
    </w:pPr>
  </w:style>
  <w:style w:type="numbering" w:customStyle="1" w:styleId="ArticleSection1">
    <w:name w:val="Article / Section1"/>
    <w:semiHidden/>
    <w:rsid w:val="00671FCA"/>
    <w:pPr>
      <w:numPr>
        <w:numId w:val="14"/>
      </w:numPr>
    </w:pPr>
  </w:style>
  <w:style w:type="paragraph" w:customStyle="1" w:styleId="ALINEAS">
    <w:name w:val="ALINEAS"/>
    <w:basedOn w:val="Normal"/>
    <w:rsid w:val="00311028"/>
    <w:pPr>
      <w:numPr>
        <w:numId w:val="19"/>
      </w:numPr>
    </w:pPr>
    <w:rPr>
      <w:rFonts w:eastAsia="Calibri"/>
      <w:szCs w:val="22"/>
      <w:lang w:eastAsia="en-US"/>
    </w:rPr>
  </w:style>
  <w:style w:type="paragraph" w:customStyle="1" w:styleId="Corpodotexto">
    <w:name w:val="Corpo do texto"/>
    <w:basedOn w:val="Normal"/>
    <w:semiHidden/>
    <w:rsid w:val="00CF6D25"/>
    <w:pPr>
      <w:suppressAutoHyphens/>
      <w:spacing w:line="240" w:lineRule="auto"/>
      <w:ind w:firstLine="0"/>
    </w:pPr>
    <w:rPr>
      <w:rFonts w:ascii="Times New Roman" w:hAnsi="Times New Roman"/>
      <w:noProof/>
    </w:rPr>
  </w:style>
  <w:style w:type="paragraph" w:customStyle="1" w:styleId="ecxmsonormal1">
    <w:name w:val="ecxmsonormal1"/>
    <w:basedOn w:val="Normal"/>
    <w:semiHidden/>
    <w:rsid w:val="00CF6D25"/>
    <w:pPr>
      <w:spacing w:line="240" w:lineRule="auto"/>
      <w:ind w:firstLine="0"/>
      <w:jc w:val="left"/>
    </w:pPr>
    <w:rPr>
      <w:rFonts w:eastAsia="Calibri"/>
      <w:szCs w:val="22"/>
    </w:rPr>
  </w:style>
  <w:style w:type="table" w:customStyle="1" w:styleId="GradeMdia11">
    <w:name w:val="Grade Média 11"/>
    <w:semiHidden/>
    <w:rsid w:val="00CF6D25"/>
    <w:rPr>
      <w:rFonts w:ascii="Calibri" w:hAnsi="Calibri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paragraph" w:customStyle="1" w:styleId="Normal12pt">
    <w:name w:val="Normal + 12pt"/>
    <w:basedOn w:val="Normal"/>
    <w:semiHidden/>
    <w:rsid w:val="00CF6D25"/>
    <w:pPr>
      <w:spacing w:before="240"/>
    </w:pPr>
    <w:rPr>
      <w:rFonts w:cs="Arial"/>
    </w:rPr>
  </w:style>
  <w:style w:type="paragraph" w:customStyle="1" w:styleId="Normaltimesnewroman">
    <w:name w:val="Normal + times new roman"/>
    <w:aliases w:val="primeira linha: 1,25 cm,a direita: 0,17 cm"/>
    <w:basedOn w:val="Normal"/>
    <w:semiHidden/>
    <w:rsid w:val="00CF6D25"/>
    <w:pPr>
      <w:spacing w:line="240" w:lineRule="auto"/>
      <w:ind w:firstLine="708"/>
    </w:pPr>
    <w:rPr>
      <w:szCs w:val="20"/>
    </w:rPr>
  </w:style>
  <w:style w:type="paragraph" w:customStyle="1" w:styleId="pagina">
    <w:name w:val="pagina"/>
    <w:basedOn w:val="Normal"/>
    <w:semiHidden/>
    <w:rsid w:val="00CF6D25"/>
    <w:pPr>
      <w:spacing w:before="100" w:beforeAutospacing="1" w:after="100" w:afterAutospacing="1" w:line="240" w:lineRule="auto"/>
    </w:pPr>
    <w:rPr>
      <w:rFonts w:ascii="Times New Roman" w:eastAsia="Calibri" w:hAnsi="Times New Roman"/>
    </w:rPr>
  </w:style>
  <w:style w:type="character" w:customStyle="1" w:styleId="PlaceholderText1">
    <w:name w:val="Placeholder Text1"/>
    <w:semiHidden/>
    <w:rsid w:val="00CF6D25"/>
    <w:rPr>
      <w:rFonts w:cs="Times New Roman"/>
      <w:color w:val="808080"/>
    </w:rPr>
  </w:style>
  <w:style w:type="paragraph" w:customStyle="1" w:styleId="ABNTFur-Textoagradec">
    <w:name w:val="ABNT Fur - Texto agradec"/>
    <w:basedOn w:val="Normal"/>
    <w:autoRedefine/>
    <w:semiHidden/>
    <w:rsid w:val="00E24462"/>
    <w:pPr>
      <w:widowControl w:val="0"/>
      <w:tabs>
        <w:tab w:val="left" w:leader="dot" w:pos="7796"/>
      </w:tabs>
      <w:suppressAutoHyphens/>
      <w:spacing w:after="720" w:line="240" w:lineRule="auto"/>
      <w:ind w:left="3686" w:firstLine="2977"/>
    </w:pPr>
    <w:rPr>
      <w:rFonts w:cs="Arial"/>
      <w:i/>
    </w:rPr>
  </w:style>
  <w:style w:type="paragraph" w:customStyle="1" w:styleId="ecxmsonormal">
    <w:name w:val="ecxmsonormal"/>
    <w:basedOn w:val="Normal"/>
    <w:semiHidden/>
    <w:rsid w:val="00EC243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character" w:customStyle="1" w:styleId="EstiloBookAntiqua">
    <w:name w:val="Estilo Book Antiqua"/>
    <w:semiHidden/>
    <w:rsid w:val="00E24462"/>
    <w:rPr>
      <w:rFonts w:ascii="Book Antiqua" w:hAnsi="Book Antiqua"/>
      <w:sz w:val="22"/>
    </w:rPr>
  </w:style>
  <w:style w:type="character" w:customStyle="1" w:styleId="small">
    <w:name w:val="small"/>
    <w:basedOn w:val="DefaultParagraphFont"/>
    <w:semiHidden/>
    <w:rsid w:val="006B6CE8"/>
  </w:style>
  <w:style w:type="paragraph" w:customStyle="1" w:styleId="citaolonga3">
    <w:name w:val="citação longa"/>
    <w:basedOn w:val="Normal"/>
    <w:next w:val="Normal"/>
    <w:rsid w:val="002A0969"/>
    <w:pPr>
      <w:spacing w:before="360" w:after="360" w:line="240" w:lineRule="auto"/>
      <w:ind w:left="2268" w:firstLine="0"/>
    </w:pPr>
    <w:rPr>
      <w:sz w:val="22"/>
    </w:rPr>
  </w:style>
  <w:style w:type="paragraph" w:customStyle="1" w:styleId="EstiloTtulo1esquerda-032cmDeslocamento063cm">
    <w:name w:val="Estilo Título 1 + À esquerda:  -032 cm Deslocamento:  063 cm"/>
    <w:basedOn w:val="Heading1"/>
    <w:rsid w:val="00E24462"/>
    <w:pPr>
      <w:ind w:left="176" w:hanging="357"/>
    </w:pPr>
    <w:rPr>
      <w:rFonts w:cs="Times New Roman"/>
      <w:szCs w:val="20"/>
    </w:rPr>
  </w:style>
  <w:style w:type="paragraph" w:customStyle="1" w:styleId="Arialtexto">
    <w:name w:val="Arial texto"/>
    <w:basedOn w:val="Normal"/>
    <w:next w:val="Normal"/>
    <w:autoRedefine/>
    <w:semiHidden/>
    <w:rsid w:val="00E61405"/>
    <w:pPr>
      <w:tabs>
        <w:tab w:val="num" w:pos="0"/>
      </w:tabs>
      <w:spacing w:after="200"/>
    </w:pPr>
  </w:style>
  <w:style w:type="paragraph" w:customStyle="1" w:styleId="Entrevista0">
    <w:name w:val="Entrevista"/>
    <w:basedOn w:val="Normal"/>
    <w:next w:val="Normal"/>
    <w:rsid w:val="00E61405"/>
    <w:pPr>
      <w:tabs>
        <w:tab w:val="left" w:leader="dot" w:pos="7796"/>
      </w:tabs>
      <w:spacing w:before="360" w:after="360" w:line="240" w:lineRule="auto"/>
      <w:ind w:left="1134" w:firstLine="0"/>
    </w:pPr>
    <w:rPr>
      <w:i/>
      <w:szCs w:val="20"/>
    </w:rPr>
  </w:style>
  <w:style w:type="character" w:customStyle="1" w:styleId="pstext">
    <w:name w:val="pstext"/>
    <w:basedOn w:val="DefaultParagraphFont"/>
    <w:semiHidden/>
    <w:rsid w:val="00E61405"/>
  </w:style>
  <w:style w:type="character" w:customStyle="1" w:styleId="ptbreadcrumbcur">
    <w:name w:val="ptbreadcrumbcur"/>
    <w:basedOn w:val="DefaultParagraphFont"/>
    <w:semiHidden/>
    <w:rsid w:val="00E61405"/>
  </w:style>
  <w:style w:type="paragraph" w:customStyle="1" w:styleId="TitArial1">
    <w:name w:val="Tit Arial1"/>
    <w:basedOn w:val="Normal"/>
    <w:next w:val="Normal"/>
    <w:autoRedefine/>
    <w:semiHidden/>
    <w:rsid w:val="00E61405"/>
    <w:pPr>
      <w:spacing w:before="720" w:after="720"/>
    </w:pPr>
    <w:rPr>
      <w:b/>
      <w:caps/>
    </w:rPr>
  </w:style>
  <w:style w:type="paragraph" w:customStyle="1" w:styleId="TitArial2">
    <w:name w:val="Tit Arial2"/>
    <w:basedOn w:val="Normal"/>
    <w:next w:val="Normal"/>
    <w:autoRedefine/>
    <w:semiHidden/>
    <w:rsid w:val="00E61405"/>
    <w:pPr>
      <w:spacing w:before="720" w:after="720"/>
    </w:pPr>
    <w:rPr>
      <w:caps/>
    </w:rPr>
  </w:style>
  <w:style w:type="paragraph" w:customStyle="1" w:styleId="TitArial3">
    <w:name w:val="Tit Arial3"/>
    <w:basedOn w:val="Normal"/>
    <w:next w:val="Normal"/>
    <w:semiHidden/>
    <w:rsid w:val="00E61405"/>
    <w:pPr>
      <w:autoSpaceDE w:val="0"/>
      <w:autoSpaceDN w:val="0"/>
      <w:adjustRightInd w:val="0"/>
      <w:spacing w:before="720" w:after="720"/>
    </w:pPr>
    <w:rPr>
      <w:rFonts w:cs="Arial"/>
      <w:b/>
      <w:bCs/>
    </w:rPr>
  </w:style>
  <w:style w:type="paragraph" w:customStyle="1" w:styleId="EstiloCitaoLongaPrimeiralinha0cm">
    <w:name w:val="Estilo Citação Longa + Primeira linha:  0 cm"/>
    <w:basedOn w:val="CitaoLonga2"/>
    <w:rsid w:val="007F4909"/>
    <w:pPr>
      <w:spacing w:line="360" w:lineRule="auto"/>
    </w:pPr>
    <w:rPr>
      <w:rFonts w:cs="Times New Roman"/>
    </w:rPr>
  </w:style>
  <w:style w:type="paragraph" w:customStyle="1" w:styleId="EstiloArialJustificadoPrimeiralinha127cmEspaamentoent">
    <w:name w:val="Estilo Arial Justificado Primeira linha:  127 cm Espaçamento ent..."/>
    <w:basedOn w:val="Normal"/>
    <w:rsid w:val="007F4909"/>
    <w:rPr>
      <w:szCs w:val="20"/>
    </w:rPr>
  </w:style>
  <w:style w:type="paragraph" w:customStyle="1" w:styleId="paragrafo">
    <w:name w:val="paragrafo"/>
    <w:basedOn w:val="Normal"/>
    <w:next w:val="Normal"/>
    <w:semiHidden/>
    <w:rsid w:val="006B6CE8"/>
  </w:style>
  <w:style w:type="character" w:customStyle="1" w:styleId="aut1">
    <w:name w:val="aut1"/>
    <w:semiHidden/>
    <w:rsid w:val="00C5223E"/>
    <w:rPr>
      <w:vanish w:val="0"/>
      <w:webHidden w:val="0"/>
    </w:rPr>
  </w:style>
  <w:style w:type="character" w:customStyle="1" w:styleId="destaquebusca">
    <w:name w:val="destaquebusca"/>
    <w:basedOn w:val="DefaultParagraphFont"/>
    <w:semiHidden/>
    <w:rsid w:val="00385F45"/>
  </w:style>
  <w:style w:type="paragraph" w:customStyle="1" w:styleId="fr01">
    <w:name w:val="fr01"/>
    <w:basedOn w:val="Normal"/>
    <w:semiHidden/>
    <w:rsid w:val="007F4909"/>
    <w:pPr>
      <w:spacing w:before="100" w:beforeAutospacing="1" w:after="100" w:afterAutospacing="1" w:line="240" w:lineRule="auto"/>
      <w:ind w:firstLine="0"/>
      <w:jc w:val="left"/>
    </w:pPr>
    <w:rPr>
      <w:rFonts w:cs="Arial"/>
      <w:color w:val="000000"/>
    </w:rPr>
  </w:style>
  <w:style w:type="character" w:customStyle="1" w:styleId="marcas1">
    <w:name w:val="marcas1"/>
    <w:semiHidden/>
    <w:rsid w:val="007F4909"/>
    <w:rPr>
      <w:b/>
      <w:bCs/>
      <w:color w:val="FF0000"/>
    </w:rPr>
  </w:style>
  <w:style w:type="paragraph" w:customStyle="1" w:styleId="Transcrio">
    <w:name w:val="Transcrição"/>
    <w:basedOn w:val="Normal"/>
    <w:rsid w:val="007F4909"/>
    <w:pPr>
      <w:autoSpaceDE w:val="0"/>
      <w:autoSpaceDN w:val="0"/>
      <w:spacing w:line="360" w:lineRule="atLeast"/>
      <w:ind w:left="2551" w:firstLine="567"/>
    </w:pPr>
    <w:rPr>
      <w:color w:val="000000"/>
    </w:rPr>
  </w:style>
  <w:style w:type="character" w:customStyle="1" w:styleId="txtitdoutrina1">
    <w:name w:val="tx_tit_doutrina1"/>
    <w:semiHidden/>
    <w:rsid w:val="007F4909"/>
    <w:rPr>
      <w:rFonts w:ascii="Verdana" w:hAnsi="Verdana" w:hint="default"/>
      <w:b/>
      <w:bCs/>
      <w:color w:val="01526A"/>
      <w:sz w:val="24"/>
      <w:szCs w:val="24"/>
    </w:rPr>
  </w:style>
  <w:style w:type="character" w:customStyle="1" w:styleId="ecxttulo2char">
    <w:name w:val="ecxttulo2char"/>
    <w:basedOn w:val="DefaultParagraphFont"/>
    <w:semiHidden/>
    <w:rsid w:val="006B6CE8"/>
  </w:style>
  <w:style w:type="character" w:customStyle="1" w:styleId="highlightbrs">
    <w:name w:val="highlightbrs"/>
    <w:semiHidden/>
    <w:rsid w:val="009C5C89"/>
  </w:style>
  <w:style w:type="paragraph" w:customStyle="1" w:styleId="Anexos0">
    <w:name w:val="Anexos"/>
    <w:basedOn w:val="Normal"/>
    <w:next w:val="Normal"/>
    <w:semiHidden/>
    <w:rsid w:val="00786E5D"/>
    <w:pPr>
      <w:spacing w:after="360" w:line="240" w:lineRule="auto"/>
      <w:ind w:firstLine="0"/>
      <w:jc w:val="center"/>
    </w:pPr>
  </w:style>
  <w:style w:type="paragraph" w:customStyle="1" w:styleId="TtuloCentral1-Referncias">
    <w:name w:val="Título Central 1 - Referências"/>
    <w:basedOn w:val="Normal"/>
    <w:next w:val="Normal"/>
    <w:semiHidden/>
    <w:rsid w:val="00B76CB5"/>
    <w:pPr>
      <w:spacing w:after="360"/>
      <w:ind w:firstLine="0"/>
      <w:jc w:val="center"/>
    </w:pPr>
    <w:rPr>
      <w:b/>
      <w:caps/>
    </w:rPr>
  </w:style>
  <w:style w:type="paragraph" w:customStyle="1" w:styleId="TtuloPr-Textual1">
    <w:name w:val="Título Pré-Textual"/>
    <w:basedOn w:val="Normal"/>
    <w:next w:val="Normal"/>
    <w:rsid w:val="00B76CB5"/>
    <w:pPr>
      <w:spacing w:after="360"/>
      <w:ind w:firstLine="0"/>
      <w:jc w:val="center"/>
    </w:pPr>
    <w:rPr>
      <w:rFonts w:cs="Arial"/>
      <w:b/>
      <w:caps/>
    </w:rPr>
  </w:style>
  <w:style w:type="paragraph" w:customStyle="1" w:styleId="TituloCentral12">
    <w:name w:val="Titulo Central 1"/>
    <w:basedOn w:val="Normal"/>
    <w:next w:val="Normal"/>
    <w:rsid w:val="00373B53"/>
    <w:pPr>
      <w:spacing w:after="360"/>
      <w:ind w:firstLine="0"/>
      <w:jc w:val="center"/>
    </w:pPr>
    <w:rPr>
      <w:b/>
      <w:caps/>
    </w:rPr>
  </w:style>
  <w:style w:type="numbering" w:customStyle="1" w:styleId="Artigoseo1">
    <w:name w:val="Artigo / seção1"/>
    <w:semiHidden/>
    <w:rsid w:val="00331282"/>
    <w:pPr>
      <w:numPr>
        <w:numId w:val="22"/>
      </w:numPr>
    </w:pPr>
  </w:style>
  <w:style w:type="character" w:customStyle="1" w:styleId="Heading2Char">
    <w:name w:val="Heading 2 Char"/>
    <w:semiHidden/>
    <w:locked/>
    <w:rsid w:val="00331282"/>
    <w:rPr>
      <w:rFonts w:ascii="Cambria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semiHidden/>
    <w:locked/>
    <w:rsid w:val="00331282"/>
    <w:rPr>
      <w:rFonts w:ascii="Cambria" w:hAnsi="Cambria" w:cs="Times New Roman"/>
      <w:b/>
      <w:bCs/>
      <w:sz w:val="26"/>
      <w:szCs w:val="26"/>
      <w:lang w:val="en-US" w:eastAsia="en-US"/>
    </w:rPr>
  </w:style>
  <w:style w:type="character" w:customStyle="1" w:styleId="Heading4Char">
    <w:name w:val="Heading 4 Char"/>
    <w:semiHidden/>
    <w:locked/>
    <w:rsid w:val="00331282"/>
    <w:rPr>
      <w:rFonts w:ascii="Calibri" w:hAnsi="Calibri" w:cs="Times New Roman"/>
      <w:b/>
      <w:bCs/>
      <w:sz w:val="28"/>
      <w:szCs w:val="28"/>
      <w:lang w:val="en-US" w:eastAsia="en-US"/>
    </w:rPr>
  </w:style>
  <w:style w:type="paragraph" w:customStyle="1" w:styleId="sumario">
    <w:name w:val="sumario"/>
    <w:basedOn w:val="Normal"/>
    <w:semiHidden/>
    <w:rsid w:val="00540C13"/>
    <w:pPr>
      <w:spacing w:before="2280" w:after="840" w:line="480" w:lineRule="auto"/>
      <w:jc w:val="center"/>
    </w:pPr>
    <w:rPr>
      <w:b/>
      <w:sz w:val="28"/>
    </w:rPr>
  </w:style>
  <w:style w:type="paragraph" w:customStyle="1" w:styleId="TTULOREFERNCIAS">
    <w:name w:val="TÍTULO REFERÊNCIAS"/>
    <w:basedOn w:val="Normal"/>
    <w:next w:val="Normal"/>
    <w:rsid w:val="00311028"/>
    <w:pPr>
      <w:spacing w:after="360"/>
      <w:ind w:firstLine="0"/>
      <w:jc w:val="center"/>
    </w:pPr>
    <w:rPr>
      <w:b/>
      <w:caps/>
    </w:rPr>
  </w:style>
  <w:style w:type="paragraph" w:customStyle="1" w:styleId="prtextual">
    <w:name w:val="pré textual"/>
    <w:basedOn w:val="Normal"/>
    <w:next w:val="Normal"/>
    <w:rsid w:val="00331282"/>
    <w:pPr>
      <w:spacing w:after="360"/>
      <w:ind w:firstLine="0"/>
      <w:jc w:val="center"/>
    </w:pPr>
    <w:rPr>
      <w:rFonts w:cs="Arial"/>
      <w:b/>
      <w:caps/>
      <w:color w:val="000000"/>
      <w:spacing w:val="12"/>
    </w:rPr>
  </w:style>
  <w:style w:type="paragraph" w:customStyle="1" w:styleId="article">
    <w:name w:val="article"/>
    <w:basedOn w:val="Normal"/>
    <w:semiHidden/>
    <w:rsid w:val="00356903"/>
    <w:pPr>
      <w:spacing w:before="100" w:beforeAutospacing="1" w:after="100" w:afterAutospacing="1" w:line="240" w:lineRule="auto"/>
    </w:pPr>
  </w:style>
  <w:style w:type="paragraph" w:customStyle="1" w:styleId="style2">
    <w:name w:val="style2"/>
    <w:basedOn w:val="Normal"/>
    <w:semiHidden/>
    <w:rsid w:val="00356903"/>
    <w:pPr>
      <w:spacing w:before="100" w:beforeAutospacing="1" w:after="100" w:afterAutospacing="1" w:line="240" w:lineRule="auto"/>
    </w:pPr>
  </w:style>
  <w:style w:type="character" w:customStyle="1" w:styleId="style21">
    <w:name w:val="style21"/>
    <w:semiHidden/>
    <w:rsid w:val="00356903"/>
    <w:rPr>
      <w:rFonts w:cs="Times New Roman"/>
    </w:rPr>
  </w:style>
  <w:style w:type="paragraph" w:customStyle="1" w:styleId="seotexto2">
    <w:name w:val="seotexto2"/>
    <w:basedOn w:val="Normal"/>
    <w:semiHidden/>
    <w:rsid w:val="0079092B"/>
    <w:pPr>
      <w:spacing w:before="100" w:beforeAutospacing="1" w:after="100" w:afterAutospacing="1"/>
    </w:pPr>
  </w:style>
  <w:style w:type="paragraph" w:customStyle="1" w:styleId="Prtextual0">
    <w:name w:val="Pré textual"/>
    <w:basedOn w:val="Normal"/>
    <w:next w:val="Normal"/>
    <w:semiHidden/>
    <w:rsid w:val="00C5223E"/>
    <w:pPr>
      <w:spacing w:after="360"/>
      <w:ind w:firstLine="0"/>
      <w:jc w:val="center"/>
    </w:pPr>
    <w:rPr>
      <w:rFonts w:cs="Arial"/>
      <w:b/>
      <w:caps/>
    </w:rPr>
  </w:style>
  <w:style w:type="paragraph" w:customStyle="1" w:styleId="referencias1">
    <w:name w:val="referencias"/>
    <w:basedOn w:val="Normal"/>
    <w:next w:val="Normal"/>
    <w:rsid w:val="00E61405"/>
    <w:pPr>
      <w:spacing w:after="240" w:line="240" w:lineRule="auto"/>
      <w:ind w:firstLine="0"/>
    </w:pPr>
  </w:style>
  <w:style w:type="paragraph" w:customStyle="1" w:styleId="Bibliografiaingls">
    <w:name w:val="Bibliografia inglês"/>
    <w:basedOn w:val="Default"/>
    <w:next w:val="Default"/>
    <w:semiHidden/>
    <w:rsid w:val="001905F3"/>
    <w:rPr>
      <w:rFonts w:ascii="BLABDE+ArialNarrow" w:hAnsi="BLABDE+ArialNarrow"/>
      <w:color w:val="auto"/>
    </w:rPr>
  </w:style>
  <w:style w:type="paragraph" w:customStyle="1" w:styleId="Citao-recuado">
    <w:name w:val="Citação-recuado"/>
    <w:basedOn w:val="Normal"/>
    <w:rsid w:val="001905F3"/>
    <w:pPr>
      <w:autoSpaceDE w:val="0"/>
      <w:autoSpaceDN w:val="0"/>
      <w:adjustRightInd w:val="0"/>
      <w:spacing w:before="360" w:after="360" w:line="240" w:lineRule="auto"/>
      <w:ind w:left="2268" w:firstLine="0"/>
    </w:pPr>
    <w:rPr>
      <w:rFonts w:ascii="Times New Roman" w:hAnsi="Times New Roman"/>
      <w:sz w:val="20"/>
      <w:szCs w:val="28"/>
    </w:rPr>
  </w:style>
  <w:style w:type="paragraph" w:customStyle="1" w:styleId="EstiloLegendaCentralizado">
    <w:name w:val="Estilo Legenda + Centralizado"/>
    <w:basedOn w:val="Caption"/>
    <w:semiHidden/>
    <w:rsid w:val="001905F3"/>
    <w:pPr>
      <w:autoSpaceDE w:val="0"/>
      <w:autoSpaceDN w:val="0"/>
      <w:adjustRightInd w:val="0"/>
    </w:pPr>
    <w:rPr>
      <w:rFonts w:ascii="Times New Roman" w:eastAsia="Calibri" w:hAnsi="Times New Roman"/>
    </w:rPr>
  </w:style>
  <w:style w:type="paragraph" w:customStyle="1" w:styleId="EstiloLegendaCentralizado1">
    <w:name w:val="Estilo Legenda + Centralizado1"/>
    <w:basedOn w:val="Caption"/>
    <w:semiHidden/>
    <w:rsid w:val="001905F3"/>
    <w:pPr>
      <w:autoSpaceDE w:val="0"/>
      <w:autoSpaceDN w:val="0"/>
      <w:adjustRightInd w:val="0"/>
    </w:pPr>
    <w:rPr>
      <w:rFonts w:ascii="Times New Roman" w:eastAsia="Calibri" w:hAnsi="Times New Roman"/>
    </w:rPr>
  </w:style>
  <w:style w:type="paragraph" w:customStyle="1" w:styleId="EstiloTRABDIPttuloapndiceAntes0pt">
    <w:name w:val="Estilo TRAB_DIP: título apêndice + Antes:  0 pt"/>
    <w:basedOn w:val="Normal"/>
    <w:semiHidden/>
    <w:rsid w:val="00BD23E8"/>
    <w:pPr>
      <w:keepNext/>
      <w:spacing w:after="120"/>
      <w:jc w:val="center"/>
      <w:outlineLvl w:val="1"/>
    </w:pPr>
    <w:rPr>
      <w:bCs/>
      <w:szCs w:val="20"/>
    </w:rPr>
  </w:style>
  <w:style w:type="table" w:customStyle="1" w:styleId="Estilo10">
    <w:name w:val="Estilo10"/>
    <w:basedOn w:val="TableGrid4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11">
    <w:name w:val="Estilo11"/>
    <w:semiHidden/>
    <w:rsid w:val="001905F3"/>
    <w:rPr>
      <w:rFonts w:ascii="Calibri" w:hAnsi="Calibri"/>
      <w:lang w:val="pt-BR"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2">
    <w:name w:val="Estilo12"/>
    <w:semiHidden/>
    <w:rsid w:val="001905F3"/>
    <w:rPr>
      <w:rFonts w:ascii="Calibri" w:hAnsi="Calibri"/>
      <w:lang w:val="pt-BR"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3">
    <w:name w:val="Estilo13"/>
    <w:semiHidden/>
    <w:rsid w:val="001905F3"/>
    <w:rPr>
      <w:rFonts w:ascii="Calibri" w:hAnsi="Calibri"/>
      <w:lang w:val="pt-BR" w:eastAsia="pt-BR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4">
    <w:name w:val="Estilo14"/>
    <w:semiHidden/>
    <w:rsid w:val="001905F3"/>
    <w:rPr>
      <w:rFonts w:ascii="Calibri" w:hAnsi="Calibri"/>
      <w:lang w:val="pt-BR" w:eastAsia="pt-BR"/>
    </w:rPr>
    <w:tblPr>
      <w:tblBorders>
        <w:insideH w:val="single" w:sz="18" w:space="0" w:color="auto"/>
        <w:insideV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5">
    <w:name w:val="Estilo15"/>
    <w:semiHidden/>
    <w:rsid w:val="001905F3"/>
    <w:rPr>
      <w:rFonts w:ascii="Calibri" w:hAnsi="Calibri"/>
      <w:lang w:val="pt-BR" w:eastAsia="pt-BR"/>
    </w:rPr>
    <w:tblPr>
      <w:tblBorders>
        <w:insideH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6">
    <w:name w:val="Estilo16"/>
    <w:basedOn w:val="Estilo7"/>
    <w:semiHidden/>
    <w:rsid w:val="001905F3"/>
    <w:tblPr/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17">
    <w:name w:val="Estilo17"/>
    <w:basedOn w:val="Estilo5"/>
    <w:semiHidden/>
    <w:rsid w:val="001905F3"/>
    <w:pPr>
      <w:tabs>
        <w:tab w:val="clear" w:pos="1200"/>
      </w:tabs>
      <w:spacing w:line="240" w:lineRule="auto"/>
    </w:pPr>
    <w:rPr>
      <w:rFonts w:ascii="Calibri" w:hAnsi="Calibri" w:cs="Times New Roman"/>
      <w:b/>
      <w:bCs/>
      <w:caps/>
      <w:sz w:val="20"/>
      <w:lang w:val="en-US" w:eastAsia="en-US"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18">
    <w:name w:val="Estilo18"/>
    <w:basedOn w:val="Estilo17"/>
    <w:semiHidden/>
    <w:rsid w:val="001905F3"/>
    <w:tblPr/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19">
    <w:name w:val="Estilo19"/>
    <w:basedOn w:val="TableList5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Estilo20">
    <w:name w:val="Estilo20"/>
    <w:basedOn w:val="Heading2"/>
    <w:semiHidden/>
    <w:rsid w:val="001905F3"/>
    <w:pPr>
      <w:autoSpaceDE w:val="0"/>
      <w:autoSpaceDN w:val="0"/>
      <w:adjustRightInd w:val="0"/>
    </w:pPr>
    <w:rPr>
      <w:rFonts w:ascii="Times New Roman" w:eastAsia="Calibri" w:hAnsi="Times New Roman"/>
      <w:iCs w:val="0"/>
    </w:rPr>
  </w:style>
  <w:style w:type="table" w:customStyle="1" w:styleId="Estilo6">
    <w:name w:val="Estilo6"/>
    <w:basedOn w:val="TableColumns5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customStyle="1" w:styleId="Estilo7">
    <w:name w:val="Estilo7"/>
    <w:basedOn w:val="TableList4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Estilo8">
    <w:name w:val="Estilo8"/>
    <w:basedOn w:val="TableList5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stilo9">
    <w:name w:val="Estilo9"/>
    <w:basedOn w:val="TableColumns5"/>
    <w:semiHidden/>
    <w:rsid w:val="001905F3"/>
    <w:pPr>
      <w:autoSpaceDE w:val="0"/>
      <w:autoSpaceDN w:val="0"/>
      <w:adjustRightInd w:val="0"/>
      <w:spacing w:line="240" w:lineRule="auto"/>
    </w:pPr>
    <w:tblPr/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paragraph" w:customStyle="1" w:styleId="Item">
    <w:name w:val="Item"/>
    <w:basedOn w:val="Normal"/>
    <w:semiHidden/>
    <w:rsid w:val="001905F3"/>
    <w:pPr>
      <w:numPr>
        <w:numId w:val="18"/>
      </w:numPr>
    </w:pPr>
    <w:rPr>
      <w:rFonts w:ascii="Times New Roman" w:hAnsi="Times New Roman"/>
      <w:szCs w:val="28"/>
    </w:rPr>
  </w:style>
  <w:style w:type="paragraph" w:customStyle="1" w:styleId="LegendaTabela">
    <w:name w:val="Legenda Tabela"/>
    <w:basedOn w:val="Caption"/>
    <w:semiHidden/>
    <w:rsid w:val="001905F3"/>
    <w:pPr>
      <w:keepNext/>
      <w:spacing w:before="240" w:after="60"/>
    </w:pPr>
  </w:style>
  <w:style w:type="table" w:customStyle="1" w:styleId="ListaColorida-nfase41">
    <w:name w:val="Lista Colorida - Ênfase 41"/>
    <w:semiHidden/>
    <w:rsid w:val="001905F3"/>
    <w:rPr>
      <w:rFonts w:ascii="Calibri" w:hAnsi="Calibri"/>
      <w:color w:val="000000"/>
      <w:lang w:val="pt-BR" w:eastAsia="pt-BR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paragraph" w:customStyle="1" w:styleId="ParagFonte">
    <w:name w:val="Parag_Fonte"/>
    <w:basedOn w:val="Normal"/>
    <w:semiHidden/>
    <w:rsid w:val="001905F3"/>
    <w:pPr>
      <w:spacing w:after="240"/>
      <w:jc w:val="center"/>
    </w:pPr>
    <w:rPr>
      <w:sz w:val="20"/>
    </w:rPr>
  </w:style>
  <w:style w:type="paragraph" w:customStyle="1" w:styleId="PargItens">
    <w:name w:val="Parág_Itens"/>
    <w:basedOn w:val="Normal"/>
    <w:semiHidden/>
    <w:rsid w:val="00311028"/>
    <w:pPr>
      <w:numPr>
        <w:ilvl w:val="1"/>
        <w:numId w:val="20"/>
      </w:numPr>
    </w:pPr>
  </w:style>
  <w:style w:type="paragraph" w:customStyle="1" w:styleId="PargrdeFigura">
    <w:name w:val="Parágr de Figura"/>
    <w:basedOn w:val="Normal"/>
    <w:autoRedefine/>
    <w:semiHidden/>
    <w:rsid w:val="001905F3"/>
    <w:pPr>
      <w:keepNext/>
      <w:spacing w:before="240" w:after="120"/>
      <w:jc w:val="center"/>
    </w:pPr>
    <w:rPr>
      <w:rFonts w:eastAsia="Calibri"/>
      <w:noProof/>
      <w:sz w:val="28"/>
      <w:lang w:val="x-none" w:eastAsia="x-none"/>
    </w:rPr>
  </w:style>
  <w:style w:type="paragraph" w:customStyle="1" w:styleId="PargrafoTexto">
    <w:name w:val="Parágrafo Texto"/>
    <w:basedOn w:val="Normal"/>
    <w:rsid w:val="001905F3"/>
    <w:pPr>
      <w:ind w:firstLine="706"/>
    </w:pPr>
  </w:style>
  <w:style w:type="paragraph" w:customStyle="1" w:styleId="PPGECautorfichacatalogrfica">
    <w:name w:val="PPGEC: autor ficha catalográfica"/>
    <w:basedOn w:val="PPGEClinhaembranco"/>
    <w:semiHidden/>
    <w:rsid w:val="001905F3"/>
    <w:pPr>
      <w:spacing w:before="480"/>
      <w:ind w:left="567" w:right="284"/>
    </w:pPr>
  </w:style>
  <w:style w:type="paragraph" w:customStyle="1" w:styleId="PPGECcdigofichacatalogrfica">
    <w:name w:val="PPGEC: código ficha catalográfica"/>
    <w:basedOn w:val="PPGECdadosfichacatalogrfica"/>
    <w:semiHidden/>
    <w:rsid w:val="001905F3"/>
    <w:pPr>
      <w:spacing w:before="240"/>
      <w:ind w:left="4820"/>
      <w:jc w:val="both"/>
    </w:pPr>
  </w:style>
  <w:style w:type="paragraph" w:customStyle="1" w:styleId="PPGECdadosfichacatalogrfica">
    <w:name w:val="PPGEC: dados ficha catalográfica"/>
    <w:basedOn w:val="PPGEClinhaembranco"/>
    <w:semiHidden/>
    <w:rsid w:val="001905F3"/>
    <w:pPr>
      <w:spacing w:before="120"/>
      <w:ind w:left="1021" w:right="284"/>
      <w:jc w:val="left"/>
    </w:pPr>
  </w:style>
  <w:style w:type="paragraph" w:customStyle="1" w:styleId="PPGEClinhaembranco">
    <w:name w:val="PPGEC: linha em branco"/>
    <w:basedOn w:val="Normal"/>
    <w:uiPriority w:val="99"/>
    <w:semiHidden/>
    <w:rsid w:val="001905F3"/>
    <w:rPr>
      <w:szCs w:val="20"/>
    </w:rPr>
  </w:style>
  <w:style w:type="table" w:customStyle="1" w:styleId="SombreamentoClaro-nfase31">
    <w:name w:val="Sombreamento Claro - Ênfase 31"/>
    <w:semiHidden/>
    <w:rsid w:val="001905F3"/>
    <w:rPr>
      <w:rFonts w:ascii="Calibri" w:hAnsi="Calibri"/>
      <w:color w:val="76923C"/>
      <w:lang w:val="pt-BR" w:eastAsia="pt-BR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41">
    <w:name w:val="Sombreamento Claro - Ênfase 41"/>
    <w:semiHidden/>
    <w:rsid w:val="001905F3"/>
    <w:rPr>
      <w:rFonts w:ascii="Calibri" w:hAnsi="Calibri"/>
      <w:color w:val="5F497A"/>
      <w:lang w:val="pt-BR" w:eastAsia="pt-BR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Tabela">
    <w:name w:val="TextoTabela"/>
    <w:basedOn w:val="Normal"/>
    <w:semiHidden/>
    <w:rsid w:val="001905F3"/>
    <w:pPr>
      <w:keepNext/>
      <w:keepLines/>
      <w:jc w:val="center"/>
    </w:pPr>
    <w:rPr>
      <w:sz w:val="20"/>
      <w:szCs w:val="20"/>
    </w:rPr>
  </w:style>
  <w:style w:type="paragraph" w:customStyle="1" w:styleId="TtuloApendAnexo">
    <w:name w:val="TítuloApend_Anexo"/>
    <w:basedOn w:val="Normal"/>
    <w:rsid w:val="00402691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RABDIPreferencia">
    <w:name w:val="TRAB_DIP: referencia"/>
    <w:basedOn w:val="Normal"/>
    <w:rsid w:val="001905F3"/>
    <w:pPr>
      <w:tabs>
        <w:tab w:val="left" w:pos="8505"/>
      </w:tabs>
      <w:spacing w:after="240"/>
      <w:jc w:val="left"/>
    </w:pPr>
    <w:rPr>
      <w:szCs w:val="20"/>
    </w:rPr>
  </w:style>
  <w:style w:type="paragraph" w:customStyle="1" w:styleId="ALINEA">
    <w:name w:val="ALINEA"/>
    <w:basedOn w:val="Normal"/>
    <w:uiPriority w:val="99"/>
    <w:rsid w:val="00BD23E8"/>
    <w:pPr>
      <w:numPr>
        <w:numId w:val="15"/>
      </w:numPr>
    </w:pPr>
  </w:style>
  <w:style w:type="paragraph" w:customStyle="1" w:styleId="Ttuloreferncias0">
    <w:name w:val="Título_referências"/>
    <w:basedOn w:val="Normal"/>
    <w:next w:val="Normal"/>
    <w:rsid w:val="00BD23E8"/>
    <w:pPr>
      <w:spacing w:after="360"/>
      <w:jc w:val="center"/>
    </w:pPr>
    <w:rPr>
      <w:b/>
      <w:caps/>
    </w:rPr>
  </w:style>
  <w:style w:type="character" w:customStyle="1" w:styleId="em0">
    <w:name w:val="em0"/>
    <w:basedOn w:val="DefaultParagraphFont"/>
    <w:semiHidden/>
    <w:rsid w:val="008221D6"/>
  </w:style>
  <w:style w:type="character" w:customStyle="1" w:styleId="em1">
    <w:name w:val="em1"/>
    <w:basedOn w:val="DefaultParagraphFont"/>
    <w:semiHidden/>
    <w:rsid w:val="008221D6"/>
  </w:style>
  <w:style w:type="character" w:customStyle="1" w:styleId="em10">
    <w:name w:val="em10"/>
    <w:basedOn w:val="DefaultParagraphFont"/>
    <w:semiHidden/>
    <w:rsid w:val="008221D6"/>
  </w:style>
  <w:style w:type="character" w:customStyle="1" w:styleId="em2">
    <w:name w:val="em2"/>
    <w:basedOn w:val="DefaultParagraphFont"/>
    <w:semiHidden/>
    <w:rsid w:val="008221D6"/>
  </w:style>
  <w:style w:type="character" w:customStyle="1" w:styleId="em3">
    <w:name w:val="em3"/>
    <w:basedOn w:val="DefaultParagraphFont"/>
    <w:semiHidden/>
    <w:rsid w:val="008221D6"/>
  </w:style>
  <w:style w:type="character" w:customStyle="1" w:styleId="em4">
    <w:name w:val="em4"/>
    <w:basedOn w:val="DefaultParagraphFont"/>
    <w:semiHidden/>
    <w:rsid w:val="008221D6"/>
  </w:style>
  <w:style w:type="character" w:customStyle="1" w:styleId="em5">
    <w:name w:val="em5"/>
    <w:basedOn w:val="DefaultParagraphFont"/>
    <w:semiHidden/>
    <w:rsid w:val="008221D6"/>
  </w:style>
  <w:style w:type="character" w:customStyle="1" w:styleId="em7">
    <w:name w:val="em7"/>
    <w:basedOn w:val="DefaultParagraphFont"/>
    <w:semiHidden/>
    <w:rsid w:val="008221D6"/>
  </w:style>
  <w:style w:type="character" w:customStyle="1" w:styleId="ft0">
    <w:name w:val="ft0"/>
    <w:basedOn w:val="DefaultParagraphFont"/>
    <w:semiHidden/>
    <w:rsid w:val="008221D6"/>
  </w:style>
  <w:style w:type="character" w:customStyle="1" w:styleId="ft1">
    <w:name w:val="ft1"/>
    <w:basedOn w:val="DefaultParagraphFont"/>
    <w:semiHidden/>
    <w:rsid w:val="008221D6"/>
  </w:style>
  <w:style w:type="character" w:customStyle="1" w:styleId="ft2">
    <w:name w:val="ft2"/>
    <w:basedOn w:val="DefaultParagraphFont"/>
    <w:semiHidden/>
    <w:rsid w:val="008221D6"/>
  </w:style>
  <w:style w:type="character" w:customStyle="1" w:styleId="ft3">
    <w:name w:val="ft3"/>
    <w:basedOn w:val="DefaultParagraphFont"/>
    <w:semiHidden/>
    <w:rsid w:val="008221D6"/>
  </w:style>
  <w:style w:type="character" w:customStyle="1" w:styleId="ft4">
    <w:name w:val="ft4"/>
    <w:basedOn w:val="DefaultParagraphFont"/>
    <w:semiHidden/>
    <w:rsid w:val="008221D6"/>
  </w:style>
  <w:style w:type="character" w:customStyle="1" w:styleId="ft5">
    <w:name w:val="ft5"/>
    <w:basedOn w:val="DefaultParagraphFont"/>
    <w:semiHidden/>
    <w:rsid w:val="008221D6"/>
  </w:style>
  <w:style w:type="character" w:customStyle="1" w:styleId="ft6">
    <w:name w:val="ft6"/>
    <w:basedOn w:val="DefaultParagraphFont"/>
    <w:semiHidden/>
    <w:rsid w:val="008221D6"/>
  </w:style>
  <w:style w:type="character" w:customStyle="1" w:styleId="ft7">
    <w:name w:val="ft7"/>
    <w:basedOn w:val="DefaultParagraphFont"/>
    <w:semiHidden/>
    <w:rsid w:val="008221D6"/>
  </w:style>
  <w:style w:type="character" w:customStyle="1" w:styleId="CharChar">
    <w:name w:val="Char Char"/>
    <w:semiHidden/>
    <w:rsid w:val="005E1CE1"/>
    <w:rPr>
      <w:rFonts w:ascii="Times" w:eastAsia="Times New Roman" w:hAnsi="Times"/>
    </w:rPr>
  </w:style>
  <w:style w:type="character" w:customStyle="1" w:styleId="CharChar10">
    <w:name w:val="Char Char10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1">
    <w:name w:val="Char Char11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2">
    <w:name w:val="Char Char12"/>
    <w:semiHidden/>
    <w:rsid w:val="007B5F00"/>
    <w:rPr>
      <w:rFonts w:ascii="Courier New" w:eastAsia="Times New Roman" w:hAnsi="Courier New" w:cs="Courier New"/>
      <w:sz w:val="20"/>
      <w:szCs w:val="20"/>
    </w:rPr>
  </w:style>
  <w:style w:type="character" w:customStyle="1" w:styleId="CharChar13">
    <w:name w:val="Char Char13"/>
    <w:semiHidden/>
    <w:rsid w:val="007B5F0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harChar14">
    <w:name w:val="Char Char14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5">
    <w:name w:val="Char Char15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6">
    <w:name w:val="Char Char16"/>
    <w:semiHidden/>
    <w:rsid w:val="007B5F00"/>
    <w:rPr>
      <w:rFonts w:ascii="Times New Roman" w:eastAsia="Times New Roman" w:hAnsi="Times New Roman" w:cs="Times New Roman"/>
      <w:sz w:val="16"/>
      <w:szCs w:val="16"/>
    </w:rPr>
  </w:style>
  <w:style w:type="character" w:customStyle="1" w:styleId="CharChar17">
    <w:name w:val="Char Char17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8">
    <w:name w:val="Char Char18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19">
    <w:name w:val="Char Char19"/>
    <w:semiHidden/>
    <w:rsid w:val="007B5F00"/>
    <w:rPr>
      <w:rFonts w:ascii="Arial" w:eastAsia="Times New Roman" w:hAnsi="Arial" w:cs="Arial"/>
      <w:sz w:val="24"/>
      <w:szCs w:val="24"/>
      <w:shd w:val="clear" w:color="auto" w:fill="CCCCCC"/>
    </w:rPr>
  </w:style>
  <w:style w:type="character" w:customStyle="1" w:styleId="CharChar2">
    <w:name w:val="Char Char2"/>
    <w:semiHidden/>
    <w:rsid w:val="005E1CE1"/>
    <w:rPr>
      <w:rFonts w:ascii="Times" w:eastAsia="Times New Roman" w:hAnsi="Times" w:cs="Times New Roman"/>
      <w:sz w:val="20"/>
      <w:szCs w:val="20"/>
    </w:rPr>
  </w:style>
  <w:style w:type="character" w:customStyle="1" w:styleId="CharChar21">
    <w:name w:val="Char Char21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22">
    <w:name w:val="Char Char22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23">
    <w:name w:val="Char Char23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24">
    <w:name w:val="Char Char24"/>
    <w:semiHidden/>
    <w:rsid w:val="007B5F00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CharChar25">
    <w:name w:val="Char Char25"/>
    <w:semiHidden/>
    <w:rsid w:val="007B5F00"/>
    <w:rPr>
      <w:rFonts w:ascii="Arial" w:eastAsia="Times New Roman" w:hAnsi="Arial" w:cs="Times New Roman"/>
      <w:i/>
      <w:sz w:val="20"/>
      <w:szCs w:val="20"/>
    </w:rPr>
  </w:style>
  <w:style w:type="character" w:customStyle="1" w:styleId="CharChar26">
    <w:name w:val="Char Char26"/>
    <w:semiHidden/>
    <w:rsid w:val="007B5F00"/>
    <w:rPr>
      <w:rFonts w:ascii="Arial" w:eastAsia="Times New Roman" w:hAnsi="Arial" w:cs="Times New Roman"/>
      <w:sz w:val="20"/>
      <w:szCs w:val="20"/>
    </w:rPr>
  </w:style>
  <w:style w:type="character" w:customStyle="1" w:styleId="CharChar27">
    <w:name w:val="Char Char27"/>
    <w:semiHidden/>
    <w:rsid w:val="007B5F00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8">
    <w:name w:val="Char Char28"/>
    <w:semiHidden/>
    <w:rsid w:val="007B5F0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Char29">
    <w:name w:val="Char Char29"/>
    <w:semiHidden/>
    <w:rsid w:val="007B5F0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Char3">
    <w:name w:val="Char Char3"/>
    <w:semiHidden/>
    <w:rsid w:val="005E1CE1"/>
    <w:rPr>
      <w:rFonts w:ascii="Times" w:eastAsia="Times New Roman" w:hAnsi="Times" w:cs="Times New Roman"/>
      <w:sz w:val="24"/>
      <w:szCs w:val="20"/>
    </w:rPr>
  </w:style>
  <w:style w:type="character" w:customStyle="1" w:styleId="CharChar30">
    <w:name w:val="Char Char30"/>
    <w:semiHidden/>
    <w:rsid w:val="007B5F0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harChar31">
    <w:name w:val="Char Char31"/>
    <w:semiHidden/>
    <w:rsid w:val="007B5F00"/>
    <w:rPr>
      <w:rFonts w:ascii="Arial" w:eastAsia="Times New Roman" w:hAnsi="Arial" w:cs="Times New Roman"/>
      <w:b/>
      <w:sz w:val="24"/>
      <w:szCs w:val="20"/>
    </w:rPr>
  </w:style>
  <w:style w:type="character" w:customStyle="1" w:styleId="CharChar32">
    <w:name w:val="Char Char32"/>
    <w:semiHidden/>
    <w:rsid w:val="007B5F00"/>
    <w:rPr>
      <w:rFonts w:ascii="Arial" w:eastAsia="Times New Roman" w:hAnsi="Arial" w:cs="Times New Roman"/>
      <w:b/>
      <w:caps/>
      <w:kern w:val="1"/>
      <w:sz w:val="24"/>
      <w:szCs w:val="20"/>
    </w:rPr>
  </w:style>
  <w:style w:type="character" w:customStyle="1" w:styleId="CharChar4">
    <w:name w:val="Char Char4"/>
    <w:semiHidden/>
    <w:rsid w:val="005E1CE1"/>
    <w:rPr>
      <w:rFonts w:ascii="Times" w:eastAsia="Times New Roman" w:hAnsi="Times" w:cs="Times New Roman"/>
      <w:sz w:val="24"/>
      <w:szCs w:val="20"/>
    </w:rPr>
  </w:style>
  <w:style w:type="character" w:customStyle="1" w:styleId="CharChar8">
    <w:name w:val="Char Char8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character" w:customStyle="1" w:styleId="CharChar9">
    <w:name w:val="Char Char9"/>
    <w:semiHidden/>
    <w:rsid w:val="007B5F00"/>
    <w:rPr>
      <w:rFonts w:ascii="Times New Roman" w:eastAsia="Times New Roman" w:hAnsi="Times New Roman" w:cs="Times New Roman"/>
      <w:sz w:val="24"/>
      <w:szCs w:val="24"/>
    </w:rPr>
  </w:style>
  <w:style w:type="paragraph" w:customStyle="1" w:styleId="CITAO21">
    <w:name w:val="CITAÇÃO2"/>
    <w:basedOn w:val="Normal"/>
    <w:rsid w:val="00AD050A"/>
    <w:pPr>
      <w:keepNext/>
      <w:keepLines/>
      <w:spacing w:before="360" w:after="360"/>
      <w:ind w:left="2268"/>
    </w:pPr>
    <w:rPr>
      <w:rFonts w:cs="Arial"/>
      <w:color w:val="000000"/>
      <w:sz w:val="20"/>
    </w:rPr>
  </w:style>
  <w:style w:type="character" w:customStyle="1" w:styleId="googqs-tidbit-0">
    <w:name w:val="goog_qs-tidbit-0"/>
    <w:basedOn w:val="DefaultParagraphFont"/>
    <w:semiHidden/>
    <w:rsid w:val="007B5F00"/>
  </w:style>
  <w:style w:type="paragraph" w:customStyle="1" w:styleId="NOTADERODAP1">
    <w:name w:val="NOTA DE RODAPÉ"/>
    <w:basedOn w:val="Normal"/>
    <w:semiHidden/>
    <w:qFormat/>
    <w:rsid w:val="007B5F00"/>
    <w:pPr>
      <w:spacing w:before="120"/>
      <w:ind w:left="171" w:hanging="284"/>
    </w:pPr>
    <w:rPr>
      <w:rFonts w:cs="Arial"/>
    </w:rPr>
  </w:style>
  <w:style w:type="paragraph" w:customStyle="1" w:styleId="NOTADERODAP2">
    <w:name w:val="NOTA DE RODAPÉ2"/>
    <w:basedOn w:val="NOTADERODAP1"/>
    <w:semiHidden/>
    <w:qFormat/>
    <w:rsid w:val="007B5F00"/>
    <w:pPr>
      <w:keepNext/>
      <w:keepLines/>
      <w:spacing w:before="0"/>
      <w:ind w:left="170" w:hanging="170"/>
    </w:pPr>
    <w:rPr>
      <w:sz w:val="20"/>
      <w:szCs w:val="20"/>
    </w:rPr>
  </w:style>
  <w:style w:type="character" w:customStyle="1" w:styleId="TCC-C5Char">
    <w:name w:val="TCC-C5 Char"/>
    <w:link w:val="TCC-C5"/>
    <w:semiHidden/>
    <w:rsid w:val="00786E5B"/>
    <w:rPr>
      <w:rFonts w:ascii="Arial" w:hAnsi="Arial"/>
      <w:sz w:val="24"/>
      <w:szCs w:val="24"/>
      <w:lang w:val="pt-BR" w:eastAsia="pt-BR" w:bidi="ar-SA"/>
    </w:rPr>
  </w:style>
  <w:style w:type="paragraph" w:customStyle="1" w:styleId="EstiloTtulocentral1Justificado">
    <w:name w:val="Estilo Título central 1 + Justificado"/>
    <w:basedOn w:val="Normal"/>
    <w:next w:val="Normal"/>
    <w:semiHidden/>
    <w:rsid w:val="005E12CD"/>
    <w:pPr>
      <w:spacing w:after="360"/>
    </w:pPr>
    <w:rPr>
      <w:bCs/>
      <w:sz w:val="22"/>
      <w:szCs w:val="20"/>
    </w:rPr>
  </w:style>
  <w:style w:type="paragraph" w:customStyle="1" w:styleId="TTULOAPNDICEEANEXO">
    <w:name w:val="TÍTULO APÊNDICE E ANEXO"/>
    <w:basedOn w:val="Normal"/>
    <w:next w:val="Normal"/>
    <w:semiHidden/>
    <w:rsid w:val="005E12CD"/>
    <w:pPr>
      <w:autoSpaceDE w:val="0"/>
      <w:autoSpaceDN w:val="0"/>
      <w:adjustRightInd w:val="0"/>
      <w:spacing w:after="360"/>
      <w:jc w:val="center"/>
    </w:pPr>
    <w:rPr>
      <w:rFonts w:cs="Arial"/>
    </w:rPr>
  </w:style>
  <w:style w:type="paragraph" w:customStyle="1" w:styleId="referncia0">
    <w:name w:val="referência"/>
    <w:basedOn w:val="Normal"/>
    <w:next w:val="Normal"/>
    <w:rsid w:val="00373B53"/>
    <w:pPr>
      <w:spacing w:after="240" w:line="240" w:lineRule="auto"/>
      <w:ind w:firstLine="0"/>
      <w:jc w:val="left"/>
    </w:pPr>
  </w:style>
  <w:style w:type="paragraph" w:customStyle="1" w:styleId="citado">
    <w:name w:val="citado"/>
    <w:basedOn w:val="Normal"/>
    <w:next w:val="Normal"/>
    <w:rsid w:val="0025383D"/>
    <w:pPr>
      <w:spacing w:before="360" w:after="360" w:line="240" w:lineRule="auto"/>
      <w:ind w:left="2268" w:firstLine="0"/>
    </w:pPr>
    <w:rPr>
      <w:rFonts w:ascii="Times New Roman" w:eastAsia="Calibri" w:hAnsi="Times New Roman"/>
      <w:sz w:val="20"/>
      <w:szCs w:val="20"/>
      <w:lang w:eastAsia="en-US"/>
    </w:rPr>
  </w:style>
  <w:style w:type="paragraph" w:customStyle="1" w:styleId="EstiloPrimeiralinha125cm">
    <w:name w:val="Estilo Primeira linha:  125 cm"/>
    <w:basedOn w:val="Normal"/>
    <w:next w:val="Normal"/>
    <w:rsid w:val="0025383D"/>
    <w:rPr>
      <w:rFonts w:ascii="Times New Roman" w:hAnsi="Times New Roman"/>
      <w:szCs w:val="20"/>
      <w:lang w:eastAsia="en-US"/>
    </w:rPr>
  </w:style>
  <w:style w:type="paragraph" w:customStyle="1" w:styleId="sdfootnote-western">
    <w:name w:val="sdfootnote-western"/>
    <w:basedOn w:val="Normal"/>
    <w:semiHidden/>
    <w:rsid w:val="00D937E0"/>
    <w:pPr>
      <w:spacing w:before="280"/>
    </w:pPr>
    <w:rPr>
      <w:rFonts w:cs="Arial"/>
    </w:rPr>
  </w:style>
  <w:style w:type="paragraph" w:customStyle="1" w:styleId="bibliografia">
    <w:name w:val="bibliografia"/>
    <w:basedOn w:val="Parag"/>
    <w:semiHidden/>
    <w:rsid w:val="00716C84"/>
    <w:pPr>
      <w:spacing w:after="360" w:line="240" w:lineRule="auto"/>
      <w:ind w:firstLine="0"/>
    </w:pPr>
  </w:style>
  <w:style w:type="paragraph" w:customStyle="1" w:styleId="Daniel">
    <w:name w:val="Daniel"/>
    <w:basedOn w:val="Normal"/>
    <w:semiHidden/>
    <w:rsid w:val="00716C84"/>
    <w:pPr>
      <w:jc w:val="center"/>
    </w:pPr>
    <w:rPr>
      <w:bCs/>
    </w:rPr>
  </w:style>
  <w:style w:type="paragraph" w:customStyle="1" w:styleId="paragresumo0">
    <w:name w:val="parag_resumo"/>
    <w:basedOn w:val="Normal"/>
    <w:semiHidden/>
    <w:rsid w:val="00716C84"/>
    <w:pPr>
      <w:spacing w:after="240"/>
      <w:ind w:firstLine="902"/>
    </w:pPr>
    <w:rPr>
      <w:rFonts w:cs="Arial"/>
    </w:rPr>
  </w:style>
  <w:style w:type="paragraph" w:customStyle="1" w:styleId="Titulo5">
    <w:name w:val="Titulo 5"/>
    <w:basedOn w:val="Parag"/>
    <w:semiHidden/>
    <w:qFormat/>
    <w:rsid w:val="00716C84"/>
    <w:pPr>
      <w:spacing w:before="240"/>
      <w:ind w:firstLine="0"/>
      <w:jc w:val="left"/>
      <w:outlineLvl w:val="4"/>
    </w:pPr>
    <w:rPr>
      <w:i/>
    </w:rPr>
  </w:style>
  <w:style w:type="paragraph" w:customStyle="1" w:styleId="Ttulocomnumero">
    <w:name w:val="Título_comnumero"/>
    <w:basedOn w:val="Heading1"/>
    <w:semiHidden/>
    <w:rsid w:val="00716C84"/>
    <w:pPr>
      <w:spacing w:before="40" w:after="720"/>
    </w:pPr>
    <w:rPr>
      <w:caps w:val="0"/>
    </w:rPr>
  </w:style>
  <w:style w:type="paragraph" w:customStyle="1" w:styleId="BasicParagraph">
    <w:name w:val="[Basic Paragraph]"/>
    <w:basedOn w:val="Normal"/>
    <w:semiHidden/>
    <w:rsid w:val="00786E5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 w:eastAsia="en-US"/>
    </w:rPr>
  </w:style>
  <w:style w:type="character" w:customStyle="1" w:styleId="a1">
    <w:name w:val="a1"/>
    <w:semiHidden/>
    <w:rsid w:val="00F8262B"/>
    <w:rPr>
      <w:bdr w:val="none" w:sz="0" w:space="0" w:color="auto" w:frame="1"/>
    </w:rPr>
  </w:style>
  <w:style w:type="character" w:customStyle="1" w:styleId="f">
    <w:name w:val="f"/>
    <w:basedOn w:val="DefaultParagraphFont"/>
    <w:semiHidden/>
    <w:rsid w:val="00F8262B"/>
  </w:style>
  <w:style w:type="character" w:customStyle="1" w:styleId="tarial12preto1">
    <w:name w:val="tarial12preto1"/>
    <w:semiHidden/>
    <w:rsid w:val="00F8262B"/>
    <w:rPr>
      <w:rFonts w:ascii="Arial" w:hAnsi="Arial" w:cs="Arial" w:hint="default"/>
      <w:color w:val="000000"/>
      <w:sz w:val="18"/>
      <w:szCs w:val="18"/>
    </w:rPr>
  </w:style>
  <w:style w:type="character" w:customStyle="1" w:styleId="vshid">
    <w:name w:val="vshid"/>
    <w:basedOn w:val="DefaultParagraphFont"/>
    <w:semiHidden/>
    <w:rsid w:val="00F8262B"/>
  </w:style>
  <w:style w:type="paragraph" w:customStyle="1" w:styleId="xl80">
    <w:name w:val="xl80"/>
    <w:basedOn w:val="Normal"/>
    <w:semiHidden/>
    <w:rsid w:val="00F8262B"/>
    <w:pPr>
      <w:pBdr>
        <w:bottom w:val="single" w:sz="8" w:space="0" w:color="000000"/>
        <w:right w:val="single" w:sz="8" w:space="0" w:color="000000"/>
      </w:pBdr>
      <w:suppressAutoHyphens/>
      <w:spacing w:before="280" w:after="280" w:line="240" w:lineRule="auto"/>
      <w:textAlignment w:val="center"/>
    </w:pPr>
    <w:rPr>
      <w:rFonts w:ascii="Times New Roman" w:hAnsi="Times New Roman"/>
      <w:lang w:eastAsia="ar-SA"/>
    </w:rPr>
  </w:style>
  <w:style w:type="paragraph" w:customStyle="1" w:styleId="EstiloJustificado">
    <w:name w:val="Estilo Justificado"/>
    <w:basedOn w:val="Normal"/>
    <w:next w:val="Normal"/>
    <w:rsid w:val="00EE2CE0"/>
    <w:rPr>
      <w:szCs w:val="20"/>
    </w:rPr>
  </w:style>
  <w:style w:type="paragraph" w:customStyle="1" w:styleId="Normal10">
    <w:name w:val="Normal 1"/>
    <w:basedOn w:val="Normal"/>
    <w:next w:val="Normal"/>
    <w:rsid w:val="00EE2CE0"/>
    <w:rPr>
      <w:szCs w:val="20"/>
    </w:rPr>
  </w:style>
  <w:style w:type="paragraph" w:customStyle="1" w:styleId="EstiloPrimeiralinha0cmAntes18ptDepoisde18pt">
    <w:name w:val="Estilo Primeira linha:  0 cm Antes:  18 pt Depois de:  18 pt"/>
    <w:basedOn w:val="Normal"/>
    <w:rsid w:val="00516640"/>
    <w:pPr>
      <w:spacing w:before="360" w:after="360"/>
      <w:ind w:firstLine="0"/>
    </w:pPr>
    <w:rPr>
      <w:szCs w:val="20"/>
    </w:rPr>
  </w:style>
  <w:style w:type="paragraph" w:customStyle="1" w:styleId="EstiloCitaolonga10pt">
    <w:name w:val="Estilo Citação longa + 10 pt"/>
    <w:basedOn w:val="Citaolonga0"/>
    <w:rsid w:val="000A0623"/>
    <w:rPr>
      <w:rFonts w:ascii="Times New Roman" w:eastAsia="Calibri" w:hAnsi="Times New Roman" w:cs="Times New Roman"/>
      <w:szCs w:val="22"/>
      <w:lang w:eastAsia="en-US"/>
    </w:rPr>
  </w:style>
  <w:style w:type="character" w:customStyle="1" w:styleId="ecxmsofootnotereference">
    <w:name w:val="ecxmsofootnotereference"/>
    <w:basedOn w:val="DefaultParagraphFont"/>
    <w:semiHidden/>
    <w:rsid w:val="00004CD4"/>
  </w:style>
  <w:style w:type="character" w:customStyle="1" w:styleId="textsel1">
    <w:name w:val="textsel1"/>
    <w:semiHidden/>
    <w:rsid w:val="00004CD4"/>
    <w:rPr>
      <w:b/>
      <w:bCs/>
      <w:shd w:val="clear" w:color="auto" w:fill="FFFF97"/>
    </w:rPr>
  </w:style>
  <w:style w:type="paragraph" w:customStyle="1" w:styleId="Addressee">
    <w:name w:val="Addressee"/>
    <w:basedOn w:val="Normal"/>
    <w:semiHidden/>
    <w:rsid w:val="00200DB6"/>
    <w:pPr>
      <w:suppressAutoHyphens/>
      <w:autoSpaceDN w:val="0"/>
      <w:ind w:left="2835" w:firstLine="0"/>
      <w:jc w:val="left"/>
      <w:textAlignment w:val="baseline"/>
    </w:pPr>
    <w:rPr>
      <w:rFonts w:eastAsia="Calibri" w:cs="Arial"/>
      <w:kern w:val="3"/>
      <w:lang w:eastAsia="en-US"/>
    </w:rPr>
  </w:style>
  <w:style w:type="character" w:customStyle="1" w:styleId="AssinaturaChar">
    <w:name w:val="Assinatura Char"/>
    <w:semiHidden/>
    <w:rsid w:val="00200DB6"/>
    <w:rPr>
      <w:rFonts w:cs="Times New Roman"/>
      <w:lang w:eastAsia="en-US"/>
    </w:rPr>
  </w:style>
  <w:style w:type="character" w:customStyle="1" w:styleId="AssinaturadeEmailChar">
    <w:name w:val="Assinatura de Email Char"/>
    <w:semiHidden/>
    <w:rsid w:val="00200DB6"/>
    <w:rPr>
      <w:rFonts w:cs="Times New Roman"/>
      <w:lang w:eastAsia="en-US"/>
    </w:rPr>
  </w:style>
  <w:style w:type="character" w:customStyle="1" w:styleId="BulletSymbols">
    <w:name w:val="Bullet Symbols"/>
    <w:semiHidden/>
    <w:rsid w:val="00200DB6"/>
    <w:rPr>
      <w:rFonts w:ascii="OpenSymbol" w:eastAsia="OpenSymbol" w:hAnsi="OpenSymbol" w:cs="OpenSymbol"/>
    </w:rPr>
  </w:style>
  <w:style w:type="character" w:customStyle="1" w:styleId="CabealhoChar1">
    <w:name w:val="Cabeçalho Char1"/>
    <w:basedOn w:val="DefaultParagraphFont"/>
    <w:semiHidden/>
    <w:rsid w:val="00200DB6"/>
  </w:style>
  <w:style w:type="character" w:customStyle="1" w:styleId="CabealhoChar2">
    <w:name w:val="Cabeçalho Char2"/>
    <w:basedOn w:val="DefaultParagraphFont"/>
    <w:semiHidden/>
    <w:rsid w:val="00200DB6"/>
  </w:style>
  <w:style w:type="character" w:customStyle="1" w:styleId="CabealhodamensagemChar">
    <w:name w:val="Cabeçalho da mensagem Char"/>
    <w:semiHidden/>
    <w:rsid w:val="00200DB6"/>
    <w:rPr>
      <w:rFonts w:ascii="Cambria" w:hAnsi="Cambria" w:cs="Times New Roman"/>
      <w:sz w:val="24"/>
      <w:szCs w:val="24"/>
      <w:lang w:eastAsia="en-US"/>
    </w:rPr>
  </w:style>
  <w:style w:type="paragraph" w:customStyle="1" w:styleId="CENTRAL2">
    <w:name w:val="CENTRAL 2"/>
    <w:basedOn w:val="Normal"/>
    <w:semiHidden/>
    <w:rsid w:val="00200DB6"/>
    <w:pPr>
      <w:suppressAutoHyphens/>
      <w:autoSpaceDN w:val="0"/>
      <w:spacing w:after="360"/>
      <w:ind w:firstLine="0"/>
      <w:jc w:val="center"/>
      <w:textAlignment w:val="baseline"/>
    </w:pPr>
    <w:rPr>
      <w:rFonts w:eastAsia="Calibri" w:cs="Arial"/>
      <w:kern w:val="3"/>
      <w:lang w:eastAsia="en-US"/>
    </w:rPr>
  </w:style>
  <w:style w:type="paragraph" w:customStyle="1" w:styleId="Contents1">
    <w:name w:val="Contents 1"/>
    <w:basedOn w:val="Normal"/>
    <w:semiHidden/>
    <w:rsid w:val="00200DB6"/>
    <w:pPr>
      <w:tabs>
        <w:tab w:val="right" w:leader="dot" w:pos="9061"/>
      </w:tabs>
      <w:suppressAutoHyphens/>
      <w:autoSpaceDN w:val="0"/>
      <w:spacing w:before="120" w:line="240" w:lineRule="auto"/>
      <w:ind w:firstLine="0"/>
      <w:jc w:val="left"/>
      <w:textAlignment w:val="baseline"/>
    </w:pPr>
    <w:rPr>
      <w:rFonts w:eastAsia="Calibri"/>
      <w:b/>
      <w:kern w:val="3"/>
      <w:szCs w:val="22"/>
      <w:lang w:eastAsia="en-US"/>
    </w:rPr>
  </w:style>
  <w:style w:type="paragraph" w:customStyle="1" w:styleId="Contents2">
    <w:name w:val="Contents 2"/>
    <w:basedOn w:val="Normal"/>
    <w:semiHidden/>
    <w:rsid w:val="00200DB6"/>
    <w:pPr>
      <w:tabs>
        <w:tab w:val="right" w:leader="dot" w:pos="9344"/>
      </w:tabs>
      <w:suppressAutoHyphens/>
      <w:autoSpaceDN w:val="0"/>
      <w:spacing w:before="120" w:line="240" w:lineRule="auto"/>
      <w:ind w:left="283" w:firstLine="0"/>
      <w:jc w:val="left"/>
      <w:textAlignment w:val="baseline"/>
    </w:pPr>
    <w:rPr>
      <w:rFonts w:eastAsia="Calibri"/>
      <w:b/>
      <w:kern w:val="3"/>
      <w:szCs w:val="22"/>
      <w:lang w:eastAsia="en-US"/>
    </w:rPr>
  </w:style>
  <w:style w:type="paragraph" w:customStyle="1" w:styleId="Contents3">
    <w:name w:val="Contents 3"/>
    <w:basedOn w:val="Normal"/>
    <w:semiHidden/>
    <w:rsid w:val="00200DB6"/>
    <w:pPr>
      <w:tabs>
        <w:tab w:val="right" w:leader="dot" w:pos="9627"/>
      </w:tabs>
      <w:suppressAutoHyphens/>
      <w:autoSpaceDN w:val="0"/>
      <w:spacing w:before="120" w:line="240" w:lineRule="auto"/>
      <w:ind w:left="566" w:firstLine="0"/>
      <w:jc w:val="left"/>
      <w:textAlignment w:val="baseline"/>
    </w:pPr>
    <w:rPr>
      <w:rFonts w:eastAsia="Calibri"/>
      <w:kern w:val="3"/>
      <w:szCs w:val="22"/>
      <w:lang w:eastAsia="en-US"/>
    </w:rPr>
  </w:style>
  <w:style w:type="paragraph" w:customStyle="1" w:styleId="ContentsHeading">
    <w:name w:val="Contents Heading"/>
    <w:semiHidden/>
    <w:rsid w:val="00200DB6"/>
    <w:pPr>
      <w:widowControl w:val="0"/>
      <w:suppressLineNumbers/>
      <w:suppressAutoHyphens/>
      <w:autoSpaceDN w:val="0"/>
      <w:spacing w:before="480" w:line="276" w:lineRule="auto"/>
      <w:textAlignment w:val="baseline"/>
    </w:pPr>
    <w:rPr>
      <w:rFonts w:ascii="Cambria" w:hAnsi="Cambria"/>
      <w:b/>
      <w:bCs/>
      <w:color w:val="365F91"/>
      <w:kern w:val="3"/>
      <w:sz w:val="28"/>
      <w:szCs w:val="28"/>
      <w:lang w:val="pt-BR" w:eastAsia="pt-BR"/>
    </w:rPr>
  </w:style>
  <w:style w:type="character" w:customStyle="1" w:styleId="Corpodetexto2Char">
    <w:name w:val="Corpo de texto 2 Char"/>
    <w:semiHidden/>
    <w:rsid w:val="00200DB6"/>
    <w:rPr>
      <w:rFonts w:cs="Times New Roman"/>
      <w:lang w:eastAsia="en-US"/>
    </w:rPr>
  </w:style>
  <w:style w:type="character" w:customStyle="1" w:styleId="Corpodetexto3Char">
    <w:name w:val="Corpo de texto 3 Char"/>
    <w:semiHidden/>
    <w:rsid w:val="00200DB6"/>
    <w:rPr>
      <w:rFonts w:cs="Times New Roman"/>
      <w:sz w:val="16"/>
      <w:szCs w:val="16"/>
      <w:lang w:eastAsia="en-US"/>
    </w:rPr>
  </w:style>
  <w:style w:type="character" w:customStyle="1" w:styleId="DataChar">
    <w:name w:val="Data Char"/>
    <w:semiHidden/>
    <w:rsid w:val="00200DB6"/>
    <w:rPr>
      <w:rFonts w:cs="Times New Roman"/>
      <w:lang w:eastAsia="en-US"/>
    </w:rPr>
  </w:style>
  <w:style w:type="character" w:customStyle="1" w:styleId="EncerramentoChar">
    <w:name w:val="Encerramento Char"/>
    <w:semiHidden/>
    <w:rsid w:val="00200DB6"/>
    <w:rPr>
      <w:rFonts w:cs="Times New Roman"/>
      <w:lang w:eastAsia="en-US"/>
    </w:rPr>
  </w:style>
  <w:style w:type="character" w:customStyle="1" w:styleId="EndereoHTMLChar">
    <w:name w:val="Endereço HTML Char"/>
    <w:semiHidden/>
    <w:rsid w:val="00200DB6"/>
    <w:rPr>
      <w:rFonts w:cs="Times New Roman"/>
      <w:i/>
      <w:iCs/>
      <w:lang w:eastAsia="en-US"/>
    </w:rPr>
  </w:style>
  <w:style w:type="paragraph" w:customStyle="1" w:styleId="Footnote">
    <w:name w:val="Footnote"/>
    <w:basedOn w:val="Normal"/>
    <w:semiHidden/>
    <w:rsid w:val="00200DB6"/>
    <w:pPr>
      <w:suppressLineNumbers/>
      <w:suppressAutoHyphens/>
      <w:autoSpaceDN w:val="0"/>
      <w:ind w:left="283" w:hanging="283"/>
      <w:jc w:val="left"/>
      <w:textAlignment w:val="baseline"/>
    </w:pPr>
    <w:rPr>
      <w:rFonts w:ascii="Calibri" w:eastAsia="Calibri" w:hAnsi="Calibri"/>
      <w:kern w:val="3"/>
      <w:sz w:val="20"/>
      <w:lang w:eastAsia="en-US"/>
    </w:rPr>
  </w:style>
  <w:style w:type="character" w:customStyle="1" w:styleId="Footnoteanchor">
    <w:name w:val="Footnote anchor"/>
    <w:semiHidden/>
    <w:rsid w:val="00200DB6"/>
    <w:rPr>
      <w:position w:val="0"/>
      <w:vertAlign w:val="superscript"/>
    </w:rPr>
  </w:style>
  <w:style w:type="character" w:customStyle="1" w:styleId="FootnoteSymbol">
    <w:name w:val="Footnote Symbol"/>
    <w:semiHidden/>
    <w:rsid w:val="00200DB6"/>
  </w:style>
  <w:style w:type="paragraph" w:customStyle="1" w:styleId="Framecontents">
    <w:name w:val="Frame contents"/>
    <w:basedOn w:val="Normal"/>
    <w:semiHidden/>
    <w:rsid w:val="00200DB6"/>
    <w:pPr>
      <w:suppressAutoHyphens/>
      <w:autoSpaceDN w:val="0"/>
      <w:spacing w:after="120"/>
      <w:ind w:firstLine="0"/>
      <w:jc w:val="left"/>
      <w:textAlignment w:val="baseline"/>
    </w:pPr>
    <w:rPr>
      <w:rFonts w:ascii="Calibri" w:eastAsia="Calibri" w:hAnsi="Calibri"/>
      <w:kern w:val="3"/>
      <w:sz w:val="22"/>
      <w:szCs w:val="22"/>
      <w:lang w:eastAsia="en-US"/>
    </w:rPr>
  </w:style>
  <w:style w:type="character" w:customStyle="1" w:styleId="Heading1Char">
    <w:name w:val="Heading 1 Char"/>
    <w:link w:val="Heading1"/>
    <w:rsid w:val="00402691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NumberingSymbols">
    <w:name w:val="Numbering Symbols"/>
    <w:semiHidden/>
    <w:rsid w:val="00200DB6"/>
  </w:style>
  <w:style w:type="character" w:customStyle="1" w:styleId="Pr-formataoHTMLChar">
    <w:name w:val="Pré-formatação HTML Char"/>
    <w:semiHidden/>
    <w:rsid w:val="00200DB6"/>
    <w:rPr>
      <w:rFonts w:ascii="Courier New" w:hAnsi="Courier New" w:cs="Courier New"/>
      <w:sz w:val="20"/>
      <w:szCs w:val="20"/>
      <w:lang w:eastAsia="en-US"/>
    </w:rPr>
  </w:style>
  <w:style w:type="character" w:customStyle="1" w:styleId="Primeirorecuodecorpodetexto2Char">
    <w:name w:val="Primeiro recuo de corpo de texto 2 Char"/>
    <w:semiHidden/>
    <w:rsid w:val="00200DB6"/>
  </w:style>
  <w:style w:type="character" w:customStyle="1" w:styleId="PrimeirorecuodecorpodetextoChar">
    <w:name w:val="Primeiro recuo de corpo de texto Char"/>
    <w:semiHidden/>
    <w:rsid w:val="00200DB6"/>
  </w:style>
  <w:style w:type="character" w:customStyle="1" w:styleId="Recuodecorpodetexto2Char">
    <w:name w:val="Recuo de corpo de texto 2 Char"/>
    <w:semiHidden/>
    <w:rsid w:val="00200DB6"/>
    <w:rPr>
      <w:rFonts w:cs="Times New Roman"/>
      <w:lang w:eastAsia="en-US"/>
    </w:rPr>
  </w:style>
  <w:style w:type="character" w:customStyle="1" w:styleId="Recuodecorpodetexto3Char">
    <w:name w:val="Recuo de corpo de texto 3 Char"/>
    <w:semiHidden/>
    <w:rsid w:val="00200DB6"/>
    <w:rPr>
      <w:rFonts w:cs="Times New Roman"/>
      <w:sz w:val="16"/>
      <w:szCs w:val="16"/>
      <w:lang w:eastAsia="en-US"/>
    </w:rPr>
  </w:style>
  <w:style w:type="character" w:customStyle="1" w:styleId="SaudaoChar">
    <w:name w:val="Saudação Char"/>
    <w:semiHidden/>
    <w:rsid w:val="00200DB6"/>
    <w:rPr>
      <w:rFonts w:cs="Times New Roman"/>
      <w:lang w:eastAsia="en-US"/>
    </w:rPr>
  </w:style>
  <w:style w:type="paragraph" w:customStyle="1" w:styleId="Sender">
    <w:name w:val="Sender"/>
    <w:basedOn w:val="Normal"/>
    <w:semiHidden/>
    <w:rsid w:val="00200DB6"/>
    <w:pPr>
      <w:ind w:firstLine="0"/>
      <w:jc w:val="left"/>
    </w:pPr>
    <w:rPr>
      <w:rFonts w:cs="Arial"/>
      <w:sz w:val="20"/>
      <w:szCs w:val="20"/>
    </w:rPr>
  </w:style>
  <w:style w:type="paragraph" w:customStyle="1" w:styleId="Standard">
    <w:name w:val="Standard"/>
    <w:semiHidden/>
    <w:rsid w:val="00200DB6"/>
    <w:pPr>
      <w:suppressAutoHyphens/>
      <w:autoSpaceDN w:val="0"/>
      <w:spacing w:line="360" w:lineRule="auto"/>
      <w:textAlignment w:val="baseline"/>
    </w:pPr>
    <w:rPr>
      <w:rFonts w:ascii="Calibri" w:eastAsia="Calibri" w:hAnsi="Calibri"/>
      <w:kern w:val="3"/>
      <w:sz w:val="22"/>
      <w:szCs w:val="22"/>
      <w:lang w:val="pt-BR"/>
    </w:rPr>
  </w:style>
  <w:style w:type="character" w:customStyle="1" w:styleId="StrongEmphasis">
    <w:name w:val="Strong Emphasis"/>
    <w:semiHidden/>
    <w:rsid w:val="00200DB6"/>
    <w:rPr>
      <w:rFonts w:cs="Times New Roman"/>
      <w:b/>
      <w:bCs/>
    </w:rPr>
  </w:style>
  <w:style w:type="paragraph" w:customStyle="1" w:styleId="Textbody">
    <w:name w:val="Text body"/>
    <w:basedOn w:val="Standard"/>
    <w:semiHidden/>
    <w:rsid w:val="00200DB6"/>
    <w:pPr>
      <w:spacing w:after="120"/>
    </w:pPr>
  </w:style>
  <w:style w:type="paragraph" w:customStyle="1" w:styleId="Textbodyindent">
    <w:name w:val="Text body indent"/>
    <w:basedOn w:val="Standard"/>
    <w:semiHidden/>
    <w:rsid w:val="00200DB6"/>
    <w:pPr>
      <w:spacing w:after="120"/>
      <w:ind w:left="283"/>
    </w:pPr>
  </w:style>
  <w:style w:type="character" w:customStyle="1" w:styleId="TextosemFormataoChar">
    <w:name w:val="Texto sem Formatação Char"/>
    <w:semiHidden/>
    <w:rsid w:val="00200DB6"/>
    <w:rPr>
      <w:rFonts w:ascii="Courier New" w:hAnsi="Courier New" w:cs="Courier New"/>
      <w:sz w:val="20"/>
      <w:szCs w:val="20"/>
      <w:lang w:eastAsia="en-US"/>
    </w:rPr>
  </w:style>
  <w:style w:type="character" w:customStyle="1" w:styleId="Ttulo4Char">
    <w:name w:val="Título 4 Char"/>
    <w:semiHidden/>
    <w:rsid w:val="00200DB6"/>
    <w:rPr>
      <w:rFonts w:ascii="Calibri" w:hAnsi="Calibri" w:cs="Times New Roman"/>
      <w:b/>
      <w:bCs/>
      <w:sz w:val="28"/>
      <w:szCs w:val="28"/>
      <w:lang w:eastAsia="en-US"/>
    </w:rPr>
  </w:style>
  <w:style w:type="character" w:customStyle="1" w:styleId="Ttulo7Char">
    <w:name w:val="Título 7 Char"/>
    <w:semiHidden/>
    <w:rsid w:val="00200DB6"/>
    <w:rPr>
      <w:rFonts w:ascii="Calibri" w:hAnsi="Calibri" w:cs="Times New Roman"/>
      <w:sz w:val="24"/>
      <w:szCs w:val="24"/>
      <w:lang w:eastAsia="en-US"/>
    </w:rPr>
  </w:style>
  <w:style w:type="character" w:customStyle="1" w:styleId="Ttulo8Char">
    <w:name w:val="Título 8 Char"/>
    <w:semiHidden/>
    <w:rsid w:val="00200DB6"/>
    <w:rPr>
      <w:rFonts w:ascii="Calibri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semiHidden/>
    <w:rsid w:val="00200DB6"/>
    <w:rPr>
      <w:rFonts w:ascii="Cambria" w:hAnsi="Cambria" w:cs="Times New Roman"/>
      <w:lang w:eastAsia="en-US"/>
    </w:rPr>
  </w:style>
  <w:style w:type="character" w:customStyle="1" w:styleId="TtulodanotaChar">
    <w:name w:val="Título da nota Char"/>
    <w:semiHidden/>
    <w:rsid w:val="00200DB6"/>
    <w:rPr>
      <w:rFonts w:cs="Times New Roman"/>
      <w:lang w:eastAsia="en-US"/>
    </w:rPr>
  </w:style>
  <w:style w:type="paragraph" w:customStyle="1" w:styleId="abnt-ttulo">
    <w:name w:val="abnt-título"/>
    <w:basedOn w:val="Header"/>
    <w:semiHidden/>
    <w:rsid w:val="00411C12"/>
    <w:pPr>
      <w:spacing w:after="360" w:line="480" w:lineRule="auto"/>
    </w:pPr>
    <w:rPr>
      <w:b/>
      <w:caps/>
      <w:szCs w:val="20"/>
    </w:rPr>
  </w:style>
  <w:style w:type="paragraph" w:customStyle="1" w:styleId="legenda">
    <w:name w:val="legenda"/>
    <w:basedOn w:val="Normal"/>
    <w:next w:val="Normal"/>
    <w:rsid w:val="00AC0802"/>
    <w:pPr>
      <w:spacing w:after="120" w:line="240" w:lineRule="auto"/>
      <w:ind w:firstLine="0"/>
      <w:jc w:val="center"/>
    </w:pPr>
    <w:rPr>
      <w:bCs/>
      <w:sz w:val="22"/>
    </w:rPr>
  </w:style>
  <w:style w:type="paragraph" w:customStyle="1" w:styleId="apendices">
    <w:name w:val="apendices"/>
    <w:basedOn w:val="Normal"/>
    <w:next w:val="Normal"/>
    <w:rsid w:val="00AC0802"/>
    <w:pPr>
      <w:spacing w:after="360"/>
      <w:jc w:val="center"/>
    </w:pPr>
    <w:rPr>
      <w:rFonts w:ascii="Times New Roman" w:hAnsi="Times New Roman"/>
    </w:rPr>
  </w:style>
  <w:style w:type="paragraph" w:customStyle="1" w:styleId="ALNEAS">
    <w:name w:val="ALÍNEAS"/>
    <w:basedOn w:val="Normal"/>
    <w:rsid w:val="00736E05"/>
    <w:pPr>
      <w:numPr>
        <w:ilvl w:val="1"/>
        <w:numId w:val="16"/>
      </w:numPr>
    </w:pPr>
    <w:rPr>
      <w:szCs w:val="20"/>
    </w:rPr>
  </w:style>
  <w:style w:type="character" w:customStyle="1" w:styleId="assuntoclasse">
    <w:name w:val="assuntoclasse"/>
    <w:rsid w:val="00736E05"/>
    <w:rPr>
      <w:b w:val="0"/>
      <w:bCs w:val="0"/>
      <w:color w:val="000000"/>
    </w:rPr>
  </w:style>
  <w:style w:type="paragraph" w:customStyle="1" w:styleId="EstiloAnaltico2esquerda0cm">
    <w:name w:val="Estilo Analítico 2 + À esquerda:  0 cm"/>
    <w:basedOn w:val="TOC2"/>
    <w:rsid w:val="00D45745"/>
    <w:pPr>
      <w:tabs>
        <w:tab w:val="right" w:leader="dot" w:pos="9044"/>
      </w:tabs>
      <w:spacing w:after="100" w:line="276" w:lineRule="auto"/>
      <w:ind w:firstLine="0"/>
      <w:jc w:val="left"/>
    </w:pPr>
    <w:rPr>
      <w:rFonts w:ascii="Calibri" w:hAnsi="Calibri"/>
      <w:lang w:eastAsia="en-US"/>
    </w:rPr>
  </w:style>
  <w:style w:type="paragraph" w:customStyle="1" w:styleId="EstiloTtulo2NoNegrito">
    <w:name w:val="Estilo Título 2 + Não Negrito"/>
    <w:basedOn w:val="Heading2"/>
    <w:rsid w:val="00546BA0"/>
    <w:rPr>
      <w:bCs w:val="0"/>
      <w:iCs w:val="0"/>
    </w:rPr>
  </w:style>
  <w:style w:type="paragraph" w:customStyle="1" w:styleId="ANEXOS1">
    <w:name w:val="ANEXOS"/>
    <w:basedOn w:val="Normal"/>
    <w:next w:val="Normal"/>
    <w:semiHidden/>
    <w:rsid w:val="001905F3"/>
    <w:pPr>
      <w:autoSpaceDE w:val="0"/>
      <w:autoSpaceDN w:val="0"/>
      <w:adjustRightInd w:val="0"/>
      <w:spacing w:after="360"/>
      <w:ind w:firstLine="0"/>
      <w:jc w:val="center"/>
    </w:pPr>
    <w:rPr>
      <w:rFonts w:ascii="Times New Roman" w:hAnsi="Times New Roman"/>
      <w:szCs w:val="28"/>
    </w:rPr>
  </w:style>
  <w:style w:type="paragraph" w:customStyle="1" w:styleId="EstiloLegendaesquerda">
    <w:name w:val="Estilo Legenda + À esquerda"/>
    <w:basedOn w:val="Caption"/>
    <w:semiHidden/>
    <w:rsid w:val="00406C98"/>
    <w:rPr>
      <w:szCs w:val="20"/>
    </w:rPr>
  </w:style>
  <w:style w:type="character" w:customStyle="1" w:styleId="plain">
    <w:name w:val="plain"/>
    <w:basedOn w:val="DefaultParagraphFont"/>
    <w:semiHidden/>
    <w:rsid w:val="00406C98"/>
  </w:style>
  <w:style w:type="paragraph" w:customStyle="1" w:styleId="ContedodaTabela0">
    <w:name w:val="Conteúdo da Tabela"/>
    <w:basedOn w:val="Normal"/>
    <w:semiHidden/>
    <w:rsid w:val="0013064A"/>
    <w:pPr>
      <w:widowControl w:val="0"/>
      <w:suppressLineNumbers/>
      <w:suppressAutoHyphens/>
      <w:spacing w:after="120"/>
    </w:pPr>
    <w:rPr>
      <w:rFonts w:eastAsia="Lucida Sans Unicode" w:cs="Tahoma"/>
      <w:szCs w:val="20"/>
      <w:lang/>
    </w:rPr>
  </w:style>
  <w:style w:type="paragraph" w:customStyle="1" w:styleId="NormalTCC">
    <w:name w:val="Normal TCC"/>
    <w:basedOn w:val="Normal"/>
    <w:semiHidden/>
    <w:rsid w:val="00C5223E"/>
  </w:style>
  <w:style w:type="paragraph" w:customStyle="1" w:styleId="pargrafo1">
    <w:name w:val="parágrafo"/>
    <w:basedOn w:val="Normal"/>
    <w:semiHidden/>
    <w:rsid w:val="00C5223E"/>
    <w:pPr>
      <w:spacing w:after="120"/>
      <w:ind w:left="1134"/>
    </w:pPr>
    <w:rPr>
      <w:sz w:val="22"/>
      <w:szCs w:val="20"/>
      <w:lang w:val="pt-PT"/>
    </w:rPr>
  </w:style>
  <w:style w:type="paragraph" w:customStyle="1" w:styleId="TCCE1">
    <w:name w:val="TCCE1"/>
    <w:basedOn w:val="Normal"/>
    <w:semiHidden/>
    <w:rsid w:val="00C5223E"/>
    <w:rPr>
      <w:rFonts w:cs="Arial"/>
    </w:rPr>
  </w:style>
  <w:style w:type="paragraph" w:customStyle="1" w:styleId="TCC-Titulop">
    <w:name w:val="TCC-Titulop"/>
    <w:basedOn w:val="TCC-Capa"/>
    <w:semiHidden/>
    <w:rsid w:val="00C5223E"/>
    <w:pPr>
      <w:tabs>
        <w:tab w:val="left" w:pos="7796"/>
      </w:tabs>
      <w:spacing w:after="720"/>
    </w:pPr>
    <w:rPr>
      <w:b/>
      <w:caps/>
    </w:rPr>
  </w:style>
  <w:style w:type="paragraph" w:customStyle="1" w:styleId="ttulocentra2">
    <w:name w:val="título centra 2"/>
    <w:basedOn w:val="Normal"/>
    <w:next w:val="Normal"/>
    <w:semiHidden/>
    <w:rsid w:val="00C5223E"/>
    <w:pPr>
      <w:spacing w:after="720"/>
      <w:jc w:val="center"/>
    </w:pPr>
    <w:rPr>
      <w:b/>
      <w:caps/>
    </w:rPr>
  </w:style>
  <w:style w:type="paragraph" w:customStyle="1" w:styleId="TtulodaTabela0">
    <w:name w:val="Título da Tabela"/>
    <w:basedOn w:val="ContedodaTabela0"/>
    <w:semiHidden/>
    <w:rsid w:val="00C5223E"/>
    <w:pPr>
      <w:jc w:val="center"/>
    </w:pPr>
    <w:rPr>
      <w:b/>
      <w:bCs/>
      <w:i/>
      <w:iCs/>
    </w:rPr>
  </w:style>
  <w:style w:type="paragraph" w:customStyle="1" w:styleId="txthome">
    <w:name w:val="txt_home"/>
    <w:basedOn w:val="Normal"/>
    <w:semiHidden/>
    <w:rsid w:val="00C5223E"/>
    <w:pPr>
      <w:spacing w:before="100" w:beforeAutospacing="1" w:after="100" w:afterAutospacing="1"/>
    </w:pPr>
  </w:style>
  <w:style w:type="paragraph" w:customStyle="1" w:styleId="WW-Corpodetexto2">
    <w:name w:val="WW-Corpo de texto 2"/>
    <w:basedOn w:val="Normal"/>
    <w:semiHidden/>
    <w:rsid w:val="00C5223E"/>
    <w:pPr>
      <w:suppressAutoHyphens/>
      <w:spacing w:after="240"/>
    </w:pPr>
    <w:rPr>
      <w:sz w:val="22"/>
      <w:szCs w:val="20"/>
      <w:lang w:eastAsia="ar-SA"/>
    </w:rPr>
  </w:style>
  <w:style w:type="paragraph" w:customStyle="1" w:styleId="WW-NormalWeb">
    <w:name w:val="WW-Normal (Web)"/>
    <w:basedOn w:val="Normal"/>
    <w:semiHidden/>
    <w:rsid w:val="00C5223E"/>
    <w:pPr>
      <w:suppressAutoHyphens/>
      <w:spacing w:before="280" w:after="280"/>
    </w:pPr>
    <w:rPr>
      <w:rFonts w:cs="Arial"/>
      <w:sz w:val="16"/>
      <w:szCs w:val="16"/>
      <w:lang w:val="en-US" w:eastAsia="ar-SA"/>
    </w:rPr>
  </w:style>
  <w:style w:type="paragraph" w:customStyle="1" w:styleId="X14sectionObjetivo">
    <w:name w:val="X_14_section_Objetivo"/>
    <w:basedOn w:val="Normal"/>
    <w:semiHidden/>
    <w:rsid w:val="00C5223E"/>
    <w:pPr>
      <w:outlineLvl w:val="0"/>
    </w:pPr>
    <w:rPr>
      <w:b/>
      <w:lang w:val="es-ES" w:eastAsia="es-ES"/>
    </w:rPr>
  </w:style>
  <w:style w:type="character" w:customStyle="1" w:styleId="Ementa-CorpoChar1">
    <w:name w:val="Ementa - Corpo Char1"/>
    <w:semiHidden/>
    <w:rsid w:val="005E1CE1"/>
    <w:rPr>
      <w:rFonts w:ascii="Arial" w:eastAsia="Times New Roman" w:hAnsi="Arial" w:cs="Arial"/>
      <w:b/>
      <w:bCs/>
      <w:sz w:val="22"/>
      <w:szCs w:val="22"/>
    </w:rPr>
  </w:style>
  <w:style w:type="character" w:customStyle="1" w:styleId="Ementa-TtuloChar">
    <w:name w:val="Ementa - Título Char"/>
    <w:semiHidden/>
    <w:rsid w:val="005E1CE1"/>
    <w:rPr>
      <w:rFonts w:ascii="Arial" w:eastAsia="Times New Roman" w:hAnsi="Arial" w:cs="Arial"/>
      <w:b/>
      <w:bCs/>
      <w:caps/>
    </w:rPr>
  </w:style>
  <w:style w:type="paragraph" w:customStyle="1" w:styleId="Erro1">
    <w:name w:val="Erro_1"/>
    <w:basedOn w:val="JoaquimTexto"/>
    <w:semiHidden/>
    <w:rsid w:val="005E1CE1"/>
    <w:rPr>
      <w:i/>
      <w:iCs/>
    </w:rPr>
  </w:style>
  <w:style w:type="paragraph" w:customStyle="1" w:styleId="Erro2">
    <w:name w:val="Erro_2"/>
    <w:basedOn w:val="JoaquimTexto"/>
    <w:semiHidden/>
    <w:qFormat/>
    <w:rsid w:val="005E1CE1"/>
  </w:style>
  <w:style w:type="paragraph" w:customStyle="1" w:styleId="EstiloJoaquim2SubTtuloesquerda0cmPrimeiralinha0">
    <w:name w:val="Estilo Joaquim_2ºSub.Título + À esquerda:  0 cm Primeira linha:  0 ..."/>
    <w:basedOn w:val="Joaquim2SubTtulo"/>
    <w:semiHidden/>
    <w:rsid w:val="005E1CE1"/>
    <w:pPr>
      <w:numPr>
        <w:ilvl w:val="1"/>
        <w:numId w:val="21"/>
      </w:numPr>
    </w:pPr>
    <w:rPr>
      <w:b w:val="0"/>
      <w:bCs w:val="0"/>
      <w:i/>
      <w:iCs w:val="0"/>
      <w:szCs w:val="20"/>
    </w:rPr>
  </w:style>
  <w:style w:type="paragraph" w:customStyle="1" w:styleId="JoaquimExcluirNotaExplicativa">
    <w:name w:val="Joaquim(Excluir)_Nota Explicativa"/>
    <w:basedOn w:val="JoaquimTexto"/>
    <w:semiHidden/>
    <w:qFormat/>
    <w:rsid w:val="005E1CE1"/>
    <w:pPr>
      <w:spacing w:before="100" w:beforeAutospacing="1" w:after="100" w:afterAutospacing="1"/>
    </w:pPr>
    <w:rPr>
      <w:sz w:val="20"/>
    </w:rPr>
  </w:style>
  <w:style w:type="paragraph" w:customStyle="1" w:styleId="JoaquimExcluirNotaExplicativaII">
    <w:name w:val="Joaquim(Excluir)_Nota Explicativa II"/>
    <w:basedOn w:val="JoaquimNotadeRodap-Padro"/>
    <w:semiHidden/>
    <w:rsid w:val="005E1CE1"/>
  </w:style>
  <w:style w:type="character" w:customStyle="1" w:styleId="JoaquimExcluirTextodeNotadeRodap">
    <w:name w:val="Joaquim(Excluir)_Texto de Nota de Rodapé"/>
    <w:semiHidden/>
    <w:rsid w:val="005E1CE1"/>
    <w:rPr>
      <w:vertAlign w:val="superscript"/>
    </w:rPr>
  </w:style>
  <w:style w:type="paragraph" w:customStyle="1" w:styleId="Joaquim1SubTtulo">
    <w:name w:val="Joaquim_1ºSub.Título"/>
    <w:basedOn w:val="Heading2"/>
    <w:next w:val="JoaquimTexto"/>
    <w:rsid w:val="005E1CE1"/>
    <w:rPr>
      <w:b w:val="0"/>
      <w:i/>
    </w:rPr>
  </w:style>
  <w:style w:type="paragraph" w:customStyle="1" w:styleId="Joaquim2SubTtulo">
    <w:name w:val="Joaquim_2ºSub.Título"/>
    <w:basedOn w:val="Heading2"/>
    <w:rsid w:val="005E1CE1"/>
  </w:style>
  <w:style w:type="paragraph" w:customStyle="1" w:styleId="JoaquimCapa">
    <w:name w:val="Joaquim_Capa"/>
    <w:basedOn w:val="Estilo1"/>
    <w:rsid w:val="005E1CE1"/>
  </w:style>
  <w:style w:type="paragraph" w:customStyle="1" w:styleId="JoaquimCapitulo">
    <w:name w:val="Joaquim_Capitulo"/>
    <w:basedOn w:val="Heading1"/>
    <w:next w:val="JoaquimTexto"/>
    <w:rsid w:val="005E1CE1"/>
    <w:rPr>
      <w:b w:val="0"/>
      <w:caps w:val="0"/>
    </w:rPr>
  </w:style>
  <w:style w:type="paragraph" w:customStyle="1" w:styleId="JoaquimCitaoLonga">
    <w:name w:val="Joaquim_Citação Longa"/>
    <w:basedOn w:val="Normal"/>
    <w:rsid w:val="00AD050A"/>
    <w:pPr>
      <w:spacing w:line="240" w:lineRule="auto"/>
      <w:ind w:left="2268" w:firstLine="0"/>
    </w:pPr>
    <w:rPr>
      <w:b/>
      <w:sz w:val="22"/>
      <w:szCs w:val="22"/>
    </w:rPr>
  </w:style>
  <w:style w:type="paragraph" w:customStyle="1" w:styleId="JoaquimListadeAbreviaturas">
    <w:name w:val="Joaquim_Lista de Abreviaturas"/>
    <w:basedOn w:val="List"/>
    <w:rsid w:val="005E1CE1"/>
    <w:pPr>
      <w:spacing w:before="120" w:after="120"/>
    </w:pPr>
    <w:rPr>
      <w:b/>
    </w:rPr>
  </w:style>
  <w:style w:type="paragraph" w:customStyle="1" w:styleId="JoaquimNotadeRodap-Padro">
    <w:name w:val="Joaquim_Nota de Rodapé-Padrão"/>
    <w:basedOn w:val="Normal"/>
    <w:next w:val="Hyperlink6"/>
    <w:rsid w:val="0013064A"/>
  </w:style>
  <w:style w:type="paragraph" w:customStyle="1" w:styleId="JoaquimNotaExplicativaNOVA">
    <w:name w:val="Joaquim_Nota Explicativa NOVA"/>
    <w:basedOn w:val="JoaquimExcluirNotaExplicativaII"/>
    <w:rsid w:val="005E1CE1"/>
    <w:pPr>
      <w:ind w:left="284" w:hanging="284"/>
    </w:pPr>
    <w:rPr>
      <w:bCs/>
    </w:rPr>
  </w:style>
  <w:style w:type="paragraph" w:customStyle="1" w:styleId="JoaquimReferncias">
    <w:name w:val="Joaquim_Referências"/>
    <w:basedOn w:val="Ttulo1"/>
    <w:rsid w:val="005E1CE1"/>
    <w:pPr>
      <w:spacing w:before="0" w:after="720"/>
      <w:ind w:firstLine="0"/>
      <w:jc w:val="center"/>
    </w:pPr>
    <w:rPr>
      <w:caps/>
      <w:sz w:val="24"/>
    </w:rPr>
  </w:style>
  <w:style w:type="paragraph" w:customStyle="1" w:styleId="JoaquimTexto">
    <w:name w:val="Joaquim_Texto"/>
    <w:basedOn w:val="Normal"/>
    <w:next w:val="JoaquimCapitulo"/>
    <w:rsid w:val="0013064A"/>
    <w:pPr>
      <w:ind w:firstLine="851"/>
    </w:pPr>
    <w:rPr>
      <w:b/>
    </w:rPr>
  </w:style>
  <w:style w:type="paragraph" w:customStyle="1" w:styleId="JoaquimTexto-Resumo">
    <w:name w:val="Joaquim_Texto-Resumo"/>
    <w:basedOn w:val="Normal"/>
    <w:next w:val="JoaquimTtulo"/>
    <w:rsid w:val="0013064A"/>
    <w:pPr>
      <w:spacing w:before="120" w:after="720" w:line="400" w:lineRule="atLeast"/>
    </w:pPr>
    <w:rPr>
      <w:b/>
    </w:rPr>
  </w:style>
  <w:style w:type="paragraph" w:customStyle="1" w:styleId="JoaquimTtulo">
    <w:name w:val="Joaquim_Título"/>
    <w:basedOn w:val="Ttulo1"/>
    <w:rsid w:val="005E1CE1"/>
    <w:pPr>
      <w:spacing w:before="0" w:after="720"/>
      <w:ind w:firstLine="0"/>
      <w:jc w:val="center"/>
    </w:pPr>
    <w:rPr>
      <w:bCs/>
      <w:kern w:val="32"/>
      <w:sz w:val="24"/>
      <w:szCs w:val="32"/>
    </w:rPr>
  </w:style>
  <w:style w:type="paragraph" w:customStyle="1" w:styleId="Joaquim-Cabealho">
    <w:name w:val="Joaquim-Cabeçalho"/>
    <w:basedOn w:val="Header"/>
    <w:rsid w:val="005E1CE1"/>
    <w:pPr>
      <w:ind w:firstLine="0"/>
      <w:jc w:val="center"/>
    </w:pPr>
    <w:rPr>
      <w:caps/>
    </w:rPr>
  </w:style>
  <w:style w:type="paragraph" w:customStyle="1" w:styleId="Joaquim-CapaRegistro">
    <w:name w:val="Joaquim-Capa_Registro"/>
    <w:basedOn w:val="Normal"/>
    <w:rsid w:val="005E1CE1"/>
    <w:pPr>
      <w:spacing w:before="120" w:after="120"/>
      <w:ind w:firstLine="0"/>
      <w:jc w:val="right"/>
    </w:pPr>
    <w:rPr>
      <w:rFonts w:cs="Arial"/>
      <w:b/>
      <w:sz w:val="20"/>
    </w:rPr>
  </w:style>
  <w:style w:type="paragraph" w:customStyle="1" w:styleId="Joaquim-ListadeReferncia">
    <w:name w:val="Joaquim-Lista_de_Referência"/>
    <w:basedOn w:val="Normal"/>
    <w:rsid w:val="005E1CE1"/>
    <w:pPr>
      <w:ind w:firstLine="0"/>
    </w:pPr>
    <w:rPr>
      <w:b/>
    </w:rPr>
  </w:style>
  <w:style w:type="paragraph" w:customStyle="1" w:styleId="Joaquim-RegistroCAPA">
    <w:name w:val="Joaquim-Registro_CAPA"/>
    <w:basedOn w:val="Joaquim-CapaRegistro"/>
    <w:rsid w:val="005E1CE1"/>
    <w:rPr>
      <w:i/>
    </w:rPr>
  </w:style>
  <w:style w:type="character" w:customStyle="1" w:styleId="PargrafoNormalChar">
    <w:name w:val="Parágrafo Normal Char"/>
    <w:semiHidden/>
    <w:rsid w:val="005E1CE1"/>
    <w:rPr>
      <w:rFonts w:ascii="Arial" w:hAnsi="Arial" w:cs="Arial"/>
      <w:sz w:val="24"/>
      <w:szCs w:val="24"/>
      <w:lang w:val="pt-BR" w:eastAsia="ar-SA" w:bidi="ar-SA"/>
    </w:rPr>
  </w:style>
  <w:style w:type="character" w:customStyle="1" w:styleId="PargrafoNormalChar1">
    <w:name w:val="Parágrafo Normal Char1"/>
    <w:semiHidden/>
    <w:rsid w:val="005E1CE1"/>
    <w:rPr>
      <w:rFonts w:ascii="Arial" w:hAnsi="Arial" w:cs="Arial"/>
      <w:sz w:val="24"/>
      <w:szCs w:val="24"/>
      <w:lang w:val="pt-BR" w:eastAsia="ar-SA" w:bidi="ar-SA"/>
    </w:rPr>
  </w:style>
  <w:style w:type="paragraph" w:customStyle="1" w:styleId="pargrafodalista">
    <w:name w:val="pargrafodalista"/>
    <w:basedOn w:val="Normal"/>
    <w:semiHidden/>
    <w:rsid w:val="005E1CE1"/>
    <w:pPr>
      <w:spacing w:before="100" w:beforeAutospacing="1" w:after="100" w:afterAutospacing="1" w:line="240" w:lineRule="auto"/>
      <w:ind w:firstLine="0"/>
    </w:pPr>
    <w:rPr>
      <w:rFonts w:ascii="Times New Roman" w:eastAsia="Calibri" w:hAnsi="Times New Roman" w:cs="Times New Roman"/>
      <w:b/>
    </w:rPr>
  </w:style>
  <w:style w:type="character" w:customStyle="1" w:styleId="WW8Num5z1">
    <w:name w:val="WW8Num5z1"/>
    <w:semiHidden/>
    <w:rsid w:val="005E1CE1"/>
    <w:rPr>
      <w:b/>
    </w:rPr>
  </w:style>
  <w:style w:type="character" w:customStyle="1" w:styleId="WW8Num7z1">
    <w:name w:val="WW8Num7z1"/>
    <w:semiHidden/>
    <w:rsid w:val="005E1CE1"/>
    <w:rPr>
      <w:b/>
    </w:rPr>
  </w:style>
  <w:style w:type="paragraph" w:customStyle="1" w:styleId="Pragrafo">
    <w:name w:val="Páragrafo"/>
    <w:basedOn w:val="Normal"/>
    <w:next w:val="Normal"/>
    <w:rsid w:val="00A35248"/>
  </w:style>
  <w:style w:type="paragraph" w:customStyle="1" w:styleId="anexo0">
    <w:name w:val="anexo"/>
    <w:basedOn w:val="Normal"/>
    <w:next w:val="Normal"/>
    <w:rsid w:val="00373B53"/>
    <w:pPr>
      <w:spacing w:after="360"/>
      <w:ind w:firstLine="0"/>
      <w:jc w:val="center"/>
    </w:pPr>
  </w:style>
  <w:style w:type="paragraph" w:customStyle="1" w:styleId="falas">
    <w:name w:val="falas"/>
    <w:basedOn w:val="Normal"/>
    <w:next w:val="Normal"/>
    <w:rsid w:val="00331282"/>
    <w:pPr>
      <w:spacing w:before="240" w:after="240" w:line="240" w:lineRule="auto"/>
      <w:ind w:left="1134" w:firstLine="0"/>
    </w:pPr>
    <w:rPr>
      <w:rFonts w:cs="Arial"/>
      <w:i/>
      <w:sz w:val="22"/>
      <w:lang w:eastAsia="en-US"/>
    </w:rPr>
  </w:style>
  <w:style w:type="paragraph" w:customStyle="1" w:styleId="EstiloCitaoLonga10pt0">
    <w:name w:val="Estilo Citação Longa + 10 pt"/>
    <w:basedOn w:val="CitaoLonga2"/>
    <w:rsid w:val="00141CE9"/>
    <w:rPr>
      <w:szCs w:val="20"/>
    </w:rPr>
  </w:style>
  <w:style w:type="character" w:customStyle="1" w:styleId="TextodenotaderodapChar1">
    <w:name w:val="Texto de nota de rodapé Char1"/>
    <w:semiHidden/>
    <w:rsid w:val="005266E2"/>
    <w:rPr>
      <w:rFonts w:ascii="Arial" w:eastAsia="Calibri" w:hAnsi="Arial"/>
      <w:noProof w:val="0"/>
      <w:lang w:val="pt-BR" w:eastAsia="en-US" w:bidi="ar-SA"/>
    </w:rPr>
  </w:style>
  <w:style w:type="paragraph" w:customStyle="1" w:styleId="TRABDIPttuloapndice">
    <w:name w:val="TRAB_DIP: título apêndice"/>
    <w:basedOn w:val="Normal"/>
    <w:rsid w:val="001905F3"/>
    <w:pPr>
      <w:keepNext/>
      <w:spacing w:before="4000" w:after="120"/>
      <w:jc w:val="center"/>
      <w:outlineLvl w:val="1"/>
    </w:pPr>
    <w:rPr>
      <w:b/>
      <w:sz w:val="28"/>
      <w:szCs w:val="20"/>
    </w:rPr>
  </w:style>
  <w:style w:type="character" w:customStyle="1" w:styleId="DefaultParagraphFont1">
    <w:name w:val="Default Paragraph Font1"/>
    <w:semiHidden/>
    <w:rsid w:val="00A70792"/>
  </w:style>
  <w:style w:type="character" w:customStyle="1" w:styleId="footnotereference0">
    <w:name w:val="footnote reference"/>
    <w:semiHidden/>
    <w:rsid w:val="00A70792"/>
    <w:rPr>
      <w:vertAlign w:val="superscript"/>
    </w:rPr>
  </w:style>
  <w:style w:type="paragraph" w:customStyle="1" w:styleId="footnotetext0">
    <w:name w:val="footnote text"/>
    <w:basedOn w:val="Normal"/>
    <w:semiHidden/>
    <w:rsid w:val="00A70792"/>
    <w:pPr>
      <w:suppressAutoHyphens/>
      <w:spacing w:line="100" w:lineRule="atLeast"/>
    </w:pPr>
    <w:rPr>
      <w:rFonts w:eastAsia="Calibri" w:cs="Calibri"/>
      <w:kern w:val="1"/>
      <w:sz w:val="20"/>
      <w:szCs w:val="20"/>
      <w:lang w:eastAsia="hi-IN" w:bidi="hi-IN"/>
    </w:rPr>
  </w:style>
  <w:style w:type="character" w:customStyle="1" w:styleId="ListLabel1">
    <w:name w:val="ListLabel 1"/>
    <w:semiHidden/>
    <w:rsid w:val="00A70792"/>
    <w:rPr>
      <w:rFonts w:eastAsia="Calibri" w:cs="Times New Roman"/>
    </w:rPr>
  </w:style>
  <w:style w:type="character" w:customStyle="1" w:styleId="ListLabel2">
    <w:name w:val="ListLabel 2"/>
    <w:semiHidden/>
    <w:rsid w:val="00A70792"/>
    <w:rPr>
      <w:rFonts w:cs="Courier New"/>
    </w:rPr>
  </w:style>
  <w:style w:type="character" w:customStyle="1" w:styleId="pagenumber0">
    <w:name w:val="page number"/>
    <w:semiHidden/>
    <w:rsid w:val="00A70792"/>
    <w:rPr>
      <w:rFonts w:ascii="Times New Roman" w:hAnsi="Times New Roman"/>
      <w:sz w:val="22"/>
    </w:rPr>
  </w:style>
  <w:style w:type="paragraph" w:customStyle="1" w:styleId="Ttulodosumrio">
    <w:name w:val="Título do sumário"/>
    <w:basedOn w:val="Heading1"/>
    <w:semiHidden/>
    <w:rsid w:val="00A70792"/>
    <w:pPr>
      <w:keepLines/>
      <w:suppressLineNumbers/>
      <w:spacing w:before="480" w:line="276" w:lineRule="auto"/>
    </w:pPr>
    <w:rPr>
      <w:color w:val="365F91"/>
      <w:sz w:val="28"/>
      <w:szCs w:val="28"/>
    </w:rPr>
  </w:style>
  <w:style w:type="character" w:customStyle="1" w:styleId="authorship">
    <w:name w:val="authorship"/>
    <w:basedOn w:val="Fontepargpadro1"/>
    <w:semiHidden/>
    <w:rsid w:val="00B94FFF"/>
  </w:style>
  <w:style w:type="character" w:customStyle="1" w:styleId="citationsource-journal1">
    <w:name w:val="citation_source-journal1"/>
    <w:semiHidden/>
    <w:rsid w:val="00B94FFF"/>
    <w:rPr>
      <w:i/>
      <w:iCs/>
    </w:rPr>
  </w:style>
  <w:style w:type="paragraph" w:customStyle="1" w:styleId="msotitle3">
    <w:name w:val="msotitle3"/>
    <w:basedOn w:val="Normal"/>
    <w:semiHidden/>
    <w:rsid w:val="00B94FFF"/>
    <w:pPr>
      <w:spacing w:line="271" w:lineRule="auto"/>
      <w:ind w:firstLine="0"/>
      <w:jc w:val="left"/>
    </w:pPr>
    <w:rPr>
      <w:rFonts w:ascii="Trebuchet MS" w:hAnsi="Trebuchet MS"/>
      <w:color w:val="000000"/>
      <w:sz w:val="56"/>
      <w:szCs w:val="56"/>
    </w:rPr>
  </w:style>
  <w:style w:type="character" w:customStyle="1" w:styleId="nlmarticle-title">
    <w:name w:val="nlm_article-title"/>
    <w:basedOn w:val="Fontepargpadro1"/>
    <w:semiHidden/>
    <w:rsid w:val="00B94FFF"/>
  </w:style>
  <w:style w:type="character" w:customStyle="1" w:styleId="nlmfpage">
    <w:name w:val="nlm_fpage"/>
    <w:basedOn w:val="Fontepargpadro1"/>
    <w:semiHidden/>
    <w:rsid w:val="00B94FFF"/>
  </w:style>
  <w:style w:type="character" w:customStyle="1" w:styleId="nlmlpage">
    <w:name w:val="nlm_lpage"/>
    <w:basedOn w:val="Fontepargpadro1"/>
    <w:semiHidden/>
    <w:rsid w:val="00B94FFF"/>
  </w:style>
  <w:style w:type="character" w:customStyle="1" w:styleId="nlmyear">
    <w:name w:val="nlm_year"/>
    <w:basedOn w:val="Fontepargpadro1"/>
    <w:semiHidden/>
    <w:rsid w:val="00B94FFF"/>
  </w:style>
  <w:style w:type="paragraph" w:customStyle="1" w:styleId="Pa26">
    <w:name w:val="Pa26"/>
    <w:basedOn w:val="Default"/>
    <w:next w:val="Default"/>
    <w:semiHidden/>
    <w:rsid w:val="00B94FFF"/>
    <w:pPr>
      <w:spacing w:after="60" w:line="181" w:lineRule="atLeast"/>
    </w:pPr>
    <w:rPr>
      <w:rFonts w:ascii="Times New Roman" w:hAnsi="Times New Roman" w:cs="Times New Roman"/>
      <w:color w:val="auto"/>
      <w:lang w:eastAsia="pt-BR"/>
    </w:rPr>
  </w:style>
  <w:style w:type="character" w:customStyle="1" w:styleId="texto11">
    <w:name w:val="texto11"/>
    <w:basedOn w:val="Fontepargpadro1"/>
    <w:semiHidden/>
    <w:rsid w:val="00B94FFF"/>
  </w:style>
  <w:style w:type="paragraph" w:customStyle="1" w:styleId="apendice">
    <w:name w:val="apendice"/>
    <w:basedOn w:val="Normal"/>
    <w:next w:val="Normal"/>
    <w:rsid w:val="00C90102"/>
    <w:pPr>
      <w:tabs>
        <w:tab w:val="left" w:pos="1650"/>
      </w:tabs>
      <w:spacing w:after="360"/>
      <w:ind w:firstLine="0"/>
      <w:jc w:val="center"/>
    </w:pPr>
  </w:style>
  <w:style w:type="paragraph" w:customStyle="1" w:styleId="CampoDados">
    <w:name w:val="Campo_Dados"/>
    <w:basedOn w:val="Normal"/>
    <w:semiHidden/>
    <w:rsid w:val="00C342E2"/>
    <w:pPr>
      <w:suppressAutoHyphens/>
      <w:spacing w:before="40" w:after="40" w:line="240" w:lineRule="auto"/>
      <w:ind w:left="57" w:right="57"/>
    </w:pPr>
    <w:rPr>
      <w:rFonts w:ascii="Times New Roman" w:eastAsia="Calibri" w:hAnsi="Times New Roman"/>
      <w:lang w:eastAsia="ar-SA"/>
    </w:rPr>
  </w:style>
  <w:style w:type="paragraph" w:customStyle="1" w:styleId="REFERNCIA1">
    <w:name w:val="REFERÊNCIA"/>
    <w:basedOn w:val="Normal"/>
    <w:next w:val="Normal"/>
    <w:rsid w:val="00B76CB5"/>
    <w:pPr>
      <w:spacing w:after="240"/>
    </w:pPr>
    <w:rPr>
      <w:rFonts w:cs="Arial"/>
    </w:rPr>
  </w:style>
  <w:style w:type="paragraph" w:customStyle="1" w:styleId="JVTtulodecap">
    <w:name w:val="JV Título de cap"/>
    <w:basedOn w:val="Normal"/>
    <w:semiHidden/>
    <w:rsid w:val="00F83948"/>
    <w:pPr>
      <w:ind w:left="708" w:firstLine="708"/>
      <w:jc w:val="left"/>
    </w:pPr>
    <w:rPr>
      <w:rFonts w:ascii="Times New Roman" w:hAnsi="Times New Roman"/>
      <w:b/>
    </w:rPr>
  </w:style>
  <w:style w:type="paragraph" w:customStyle="1" w:styleId="jvttulodecap0">
    <w:name w:val="jvttulodecap"/>
    <w:basedOn w:val="Normal"/>
    <w:semiHidden/>
    <w:rsid w:val="00F83948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</w:rPr>
  </w:style>
  <w:style w:type="paragraph" w:customStyle="1" w:styleId="Apendice0">
    <w:name w:val="Apendice"/>
    <w:basedOn w:val="Normal"/>
    <w:next w:val="Normal"/>
    <w:rsid w:val="00404710"/>
    <w:pPr>
      <w:spacing w:after="360"/>
      <w:ind w:firstLine="0"/>
      <w:jc w:val="center"/>
    </w:pPr>
    <w:rPr>
      <w:rFonts w:ascii="Times New Roman" w:hAnsi="Times New Roman"/>
      <w:szCs w:val="20"/>
    </w:rPr>
  </w:style>
  <w:style w:type="paragraph" w:customStyle="1" w:styleId="JUSTIFICADO">
    <w:name w:val="JUSTIFICADO"/>
    <w:basedOn w:val="Normal"/>
    <w:semiHidden/>
    <w:rsid w:val="009C5C89"/>
    <w:pPr>
      <w:jc w:val="center"/>
    </w:pPr>
    <w:rPr>
      <w:rFonts w:cs="Arial"/>
      <w:sz w:val="26"/>
      <w:szCs w:val="26"/>
    </w:rPr>
  </w:style>
  <w:style w:type="character" w:customStyle="1" w:styleId="labelpontilhada">
    <w:name w:val="label_pontilhada"/>
    <w:semiHidden/>
    <w:rsid w:val="009C5C89"/>
  </w:style>
  <w:style w:type="paragraph" w:customStyle="1" w:styleId="Andrea">
    <w:name w:val="Andrea"/>
    <w:basedOn w:val="Normal"/>
    <w:autoRedefine/>
    <w:semiHidden/>
    <w:qFormat/>
    <w:rsid w:val="00311028"/>
    <w:pPr>
      <w:spacing w:after="120"/>
    </w:pPr>
    <w:rPr>
      <w:rFonts w:ascii="Times New Roman" w:hAnsi="Times New Roman"/>
    </w:rPr>
  </w:style>
  <w:style w:type="paragraph" w:customStyle="1" w:styleId="EstiloLegendaDepoisde6pt">
    <w:name w:val="Estilo Legenda + Depois de:  6 pt"/>
    <w:basedOn w:val="Caption"/>
    <w:rsid w:val="006B10AC"/>
    <w:rPr>
      <w:bCs/>
      <w:sz w:val="20"/>
      <w:szCs w:val="20"/>
    </w:rPr>
  </w:style>
  <w:style w:type="paragraph" w:customStyle="1" w:styleId="EstiloLegendaNegrito">
    <w:name w:val="Estilo Legenda + Negrito"/>
    <w:basedOn w:val="Caption"/>
    <w:rsid w:val="006B10AC"/>
  </w:style>
  <w:style w:type="character" w:customStyle="1" w:styleId="descricao">
    <w:name w:val="descricao"/>
    <w:semiHidden/>
    <w:rsid w:val="00786E5B"/>
  </w:style>
  <w:style w:type="character" w:customStyle="1" w:styleId="palavra">
    <w:name w:val="palavra"/>
    <w:semiHidden/>
    <w:rsid w:val="00786E5B"/>
  </w:style>
  <w:style w:type="character" w:customStyle="1" w:styleId="palavracompontos">
    <w:name w:val="palavracompontos"/>
    <w:semiHidden/>
    <w:rsid w:val="00786E5B"/>
  </w:style>
  <w:style w:type="paragraph" w:styleId="ListParagraph">
    <w:name w:val="List Paragraph"/>
    <w:basedOn w:val="Normal"/>
    <w:uiPriority w:val="34"/>
    <w:rsid w:val="00FF50CE"/>
    <w:pPr>
      <w:ind w:left="708"/>
    </w:pPr>
  </w:style>
  <w:style w:type="character" w:customStyle="1" w:styleId="CommentTextChar">
    <w:name w:val="Comment Text Char"/>
    <w:link w:val="CommentText"/>
    <w:semiHidden/>
    <w:locked/>
    <w:rsid w:val="00B93C7B"/>
    <w:rPr>
      <w:rFonts w:ascii="Arial" w:eastAsia="Calibri" w:hAnsi="Arial" w:cs="Comic Sans MS"/>
      <w:szCs w:val="24"/>
      <w:lang w:val="pt-BR" w:eastAsia="en-US" w:bidi="ar-SA"/>
    </w:rPr>
  </w:style>
  <w:style w:type="paragraph" w:customStyle="1" w:styleId="01a-CAPA1-Nome">
    <w:name w:val="01a - CAPA 1 - Nome"/>
    <w:semiHidden/>
    <w:rsid w:val="00385F45"/>
    <w:pPr>
      <w:pageBreakBefore/>
      <w:spacing w:after="360"/>
      <w:jc w:val="center"/>
    </w:pPr>
    <w:rPr>
      <w:rFonts w:ascii="Arial" w:hAnsi="Arial" w:cs="Arial"/>
      <w:caps/>
      <w:spacing w:val="5"/>
      <w:sz w:val="24"/>
      <w:szCs w:val="24"/>
      <w:lang w:val="pt-BR" w:eastAsia="ar-SA"/>
    </w:rPr>
  </w:style>
  <w:style w:type="paragraph" w:customStyle="1" w:styleId="01b-CAPA1-Ttulo">
    <w:name w:val="01b - CAPA 1 - Título"/>
    <w:semiHidden/>
    <w:rsid w:val="00385F45"/>
    <w:pPr>
      <w:spacing w:after="360"/>
      <w:jc w:val="center"/>
    </w:pPr>
    <w:rPr>
      <w:rFonts w:ascii="Arial" w:hAnsi="Arial"/>
      <w:b/>
      <w:caps/>
      <w:spacing w:val="5"/>
      <w:sz w:val="24"/>
      <w:szCs w:val="24"/>
      <w:lang w:val="pt-BR"/>
    </w:rPr>
  </w:style>
  <w:style w:type="paragraph" w:customStyle="1" w:styleId="01c-CAPA1-Ano">
    <w:name w:val="01c - CAPA 1 - Ano"/>
    <w:semiHidden/>
    <w:rsid w:val="00385F45"/>
    <w:pPr>
      <w:jc w:val="center"/>
    </w:pPr>
    <w:rPr>
      <w:rFonts w:ascii="Arial" w:hAnsi="Arial" w:cs="Arial"/>
      <w:caps/>
      <w:spacing w:val="5"/>
      <w:sz w:val="24"/>
      <w:szCs w:val="24"/>
      <w:lang w:val="pt-BR"/>
    </w:rPr>
  </w:style>
  <w:style w:type="paragraph" w:customStyle="1" w:styleId="03a-CAPA3-1Linha">
    <w:name w:val="03a - CAPA 3 - 1ª Linha"/>
    <w:semiHidden/>
    <w:rsid w:val="00385F45"/>
    <w:pPr>
      <w:pageBreakBefore/>
      <w:spacing w:before="1080" w:line="360" w:lineRule="auto"/>
      <w:jc w:val="center"/>
    </w:pPr>
    <w:rPr>
      <w:rFonts w:ascii="Arial" w:hAnsi="Arial" w:cs="Arial"/>
      <w:caps/>
      <w:spacing w:val="5"/>
      <w:sz w:val="24"/>
      <w:szCs w:val="24"/>
      <w:lang w:val="pt-BR"/>
    </w:rPr>
  </w:style>
  <w:style w:type="paragraph" w:customStyle="1" w:styleId="04b-FAPRO-Textonormal">
    <w:name w:val="04b - F_APRO - Texto normal"/>
    <w:semiHidden/>
    <w:rsid w:val="00385F45"/>
    <w:pPr>
      <w:spacing w:line="360" w:lineRule="auto"/>
      <w:jc w:val="center"/>
    </w:pPr>
    <w:rPr>
      <w:rFonts w:ascii="Arial" w:hAnsi="Arial" w:cs="Arial"/>
      <w:caps/>
      <w:spacing w:val="5"/>
      <w:sz w:val="24"/>
      <w:szCs w:val="24"/>
      <w:lang w:val="pt-BR"/>
    </w:rPr>
  </w:style>
  <w:style w:type="paragraph" w:customStyle="1" w:styleId="04c-FAPRO-Textonegrito">
    <w:name w:val="04c - F_APRO - Texto negrito"/>
    <w:semiHidden/>
    <w:rsid w:val="00385F45"/>
    <w:pPr>
      <w:spacing w:line="360" w:lineRule="auto"/>
      <w:jc w:val="center"/>
    </w:pPr>
    <w:rPr>
      <w:rFonts w:ascii="Arial" w:hAnsi="Arial"/>
      <w:b/>
      <w:caps/>
      <w:spacing w:val="5"/>
      <w:sz w:val="24"/>
      <w:szCs w:val="24"/>
      <w:lang w:val="pt-BR"/>
    </w:rPr>
  </w:style>
  <w:style w:type="paragraph" w:customStyle="1" w:styleId="04d-FAPRO-Natureza">
    <w:name w:val="04d - F_APRO - Natureza"/>
    <w:semiHidden/>
    <w:rsid w:val="00385F45"/>
    <w:pPr>
      <w:spacing w:after="480"/>
      <w:ind w:left="3402"/>
      <w:jc w:val="both"/>
    </w:pPr>
    <w:rPr>
      <w:rFonts w:ascii="Arial" w:hAnsi="Arial" w:cs="Arial"/>
      <w:spacing w:val="5"/>
      <w:sz w:val="24"/>
      <w:szCs w:val="24"/>
      <w:lang w:val="pt-BR"/>
    </w:rPr>
  </w:style>
  <w:style w:type="paragraph" w:customStyle="1" w:styleId="04e-FAPRO-Data">
    <w:name w:val="04e - F_APRO - Data"/>
    <w:semiHidden/>
    <w:rsid w:val="00385F45"/>
    <w:pPr>
      <w:spacing w:after="360" w:line="360" w:lineRule="auto"/>
    </w:pPr>
    <w:rPr>
      <w:rFonts w:ascii="Arial" w:hAnsi="Arial" w:cs="Arial"/>
      <w:spacing w:val="5"/>
      <w:sz w:val="24"/>
      <w:szCs w:val="24"/>
      <w:lang w:val="pt-BR"/>
    </w:rPr>
  </w:style>
  <w:style w:type="paragraph" w:customStyle="1" w:styleId="04f-FAPRO-Assinaturaslinha">
    <w:name w:val="04f - F_APRO - Assinaturas linha"/>
    <w:semiHidden/>
    <w:rsid w:val="00385F45"/>
    <w:pPr>
      <w:jc w:val="center"/>
    </w:pPr>
    <w:rPr>
      <w:rFonts w:ascii="Arial" w:hAnsi="Arial" w:cs="Arial"/>
      <w:spacing w:val="5"/>
      <w:sz w:val="22"/>
      <w:szCs w:val="24"/>
      <w:u w:val="single"/>
      <w:lang w:val="pt-BR"/>
    </w:rPr>
  </w:style>
  <w:style w:type="paragraph" w:customStyle="1" w:styleId="04g-FAPRO-Assinaturanomes">
    <w:name w:val="04g - F_APRO - Assinatura nomes"/>
    <w:semiHidden/>
    <w:rsid w:val="00385F45"/>
    <w:pPr>
      <w:jc w:val="center"/>
    </w:pPr>
    <w:rPr>
      <w:rFonts w:ascii="Arial" w:hAnsi="Arial" w:cs="Arial"/>
      <w:spacing w:val="5"/>
      <w:sz w:val="22"/>
      <w:szCs w:val="24"/>
      <w:lang w:val="pt-BR"/>
    </w:rPr>
  </w:style>
  <w:style w:type="paragraph" w:customStyle="1" w:styleId="05a-Dedicatria">
    <w:name w:val="05a - Dedicatória"/>
    <w:semiHidden/>
    <w:rsid w:val="00385F45"/>
    <w:pPr>
      <w:spacing w:after="120" w:line="360" w:lineRule="auto"/>
      <w:ind w:left="4253"/>
      <w:jc w:val="both"/>
    </w:pPr>
    <w:rPr>
      <w:rFonts w:ascii="Arial" w:hAnsi="Arial"/>
      <w:spacing w:val="5"/>
      <w:sz w:val="24"/>
      <w:szCs w:val="24"/>
      <w:lang w:val="pt-BR"/>
    </w:rPr>
  </w:style>
  <w:style w:type="paragraph" w:customStyle="1" w:styleId="07a-Epgrafe-Texto">
    <w:name w:val="07a - Epígrafe - Texto"/>
    <w:semiHidden/>
    <w:rsid w:val="00385F45"/>
    <w:pPr>
      <w:spacing w:after="240" w:line="360" w:lineRule="auto"/>
      <w:ind w:left="4253"/>
      <w:jc w:val="right"/>
    </w:pPr>
    <w:rPr>
      <w:rFonts w:ascii="Arial" w:hAnsi="Arial" w:cs="Arial"/>
      <w:i/>
      <w:iCs/>
      <w:spacing w:val="5"/>
      <w:sz w:val="22"/>
      <w:szCs w:val="22"/>
      <w:lang w:val="pt-BR"/>
    </w:rPr>
  </w:style>
  <w:style w:type="paragraph" w:customStyle="1" w:styleId="07b-Epgrafe-Autor">
    <w:name w:val="07b - Epígrafe - Autor"/>
    <w:semiHidden/>
    <w:rsid w:val="00385F45"/>
    <w:pPr>
      <w:jc w:val="right"/>
    </w:pPr>
    <w:rPr>
      <w:rFonts w:ascii="Arial" w:hAnsi="Arial" w:cs="Arial"/>
      <w:spacing w:val="5"/>
      <w:sz w:val="22"/>
      <w:szCs w:val="22"/>
      <w:lang w:val="pt-BR"/>
    </w:rPr>
  </w:style>
  <w:style w:type="paragraph" w:customStyle="1" w:styleId="CIT">
    <w:name w:val="CIT"/>
    <w:basedOn w:val="Normal"/>
    <w:semiHidden/>
    <w:qFormat/>
    <w:rsid w:val="00AD050A"/>
    <w:pPr>
      <w:spacing w:before="360" w:after="360"/>
      <w:ind w:left="2268"/>
    </w:pPr>
    <w:rPr>
      <w:rFonts w:eastAsia="Calibri" w:cs="Arial"/>
      <w:lang w:eastAsia="en-US"/>
    </w:rPr>
  </w:style>
  <w:style w:type="character" w:customStyle="1" w:styleId="CITChar">
    <w:name w:val="CIT Char"/>
    <w:semiHidden/>
    <w:rsid w:val="00AD050A"/>
    <w:rPr>
      <w:rFonts w:ascii="Arial" w:hAnsi="Arial" w:cs="Arial"/>
      <w:sz w:val="22"/>
      <w:lang w:val="pt-BR" w:eastAsia="pt-BR" w:bidi="ar-SA"/>
    </w:rPr>
  </w:style>
  <w:style w:type="paragraph" w:customStyle="1" w:styleId="EstiloLatimArial12ptJustificadoPrimeiralinha15cmD">
    <w:name w:val="Estilo (Latim) Arial 12 pt Justificado Primeira linha:  15 cm D..."/>
    <w:basedOn w:val="Normal"/>
    <w:semiHidden/>
    <w:rsid w:val="00385F45"/>
    <w:pPr>
      <w:spacing w:after="360"/>
      <w:ind w:firstLine="851"/>
    </w:pPr>
    <w:rPr>
      <w:lang w:eastAsia="en-US"/>
    </w:rPr>
  </w:style>
  <w:style w:type="paragraph" w:customStyle="1" w:styleId="Style10">
    <w:name w:val="Style1"/>
    <w:basedOn w:val="Normal"/>
    <w:semiHidden/>
    <w:qFormat/>
    <w:rsid w:val="00385F45"/>
    <w:pPr>
      <w:spacing w:after="480"/>
    </w:pPr>
    <w:rPr>
      <w:rFonts w:eastAsia="Calibri" w:cs="Arial"/>
      <w:b/>
      <w:lang w:eastAsia="en-US"/>
    </w:rPr>
  </w:style>
  <w:style w:type="paragraph" w:customStyle="1" w:styleId="Style20">
    <w:name w:val="Style2"/>
    <w:basedOn w:val="Style10"/>
    <w:semiHidden/>
    <w:qFormat/>
    <w:rsid w:val="00385F45"/>
  </w:style>
  <w:style w:type="paragraph" w:customStyle="1" w:styleId="Style3">
    <w:name w:val="Style3"/>
    <w:basedOn w:val="Subtitle"/>
    <w:semiHidden/>
    <w:qFormat/>
    <w:rsid w:val="00385F45"/>
    <w:pPr>
      <w:numPr>
        <w:ilvl w:val="1"/>
      </w:numPr>
      <w:spacing w:after="360"/>
      <w:ind w:firstLine="709"/>
      <w:jc w:val="both"/>
      <w:outlineLvl w:val="9"/>
    </w:pPr>
    <w:rPr>
      <w:rFonts w:cs="Times New Roman"/>
      <w:b/>
      <w:iCs/>
      <w:spacing w:val="15"/>
      <w:lang w:eastAsia="en-US"/>
    </w:rPr>
  </w:style>
  <w:style w:type="paragraph" w:customStyle="1" w:styleId="subdescricao">
    <w:name w:val="subdescricao"/>
    <w:basedOn w:val="Normal"/>
    <w:semiHidden/>
    <w:rsid w:val="00385F45"/>
    <w:pPr>
      <w:spacing w:before="100" w:beforeAutospacing="1" w:after="100" w:afterAutospacing="1"/>
    </w:pPr>
  </w:style>
  <w:style w:type="paragraph" w:customStyle="1" w:styleId="Ttulo1Kernem16pt">
    <w:name w:val="Título 1 + Kern em 16 pt"/>
    <w:basedOn w:val="Normal"/>
    <w:semiHidden/>
    <w:rsid w:val="00385F45"/>
    <w:rPr>
      <w:rFonts w:cs="Arial"/>
      <w:b/>
    </w:rPr>
  </w:style>
  <w:style w:type="character" w:customStyle="1" w:styleId="valor4">
    <w:name w:val="valor4"/>
    <w:semiHidden/>
    <w:rsid w:val="00385F45"/>
    <w:rPr>
      <w:vanish w:val="0"/>
      <w:webHidden w:val="0"/>
      <w:shd w:val="clear" w:color="auto" w:fill="FFFFFF"/>
      <w:specVanish w:val="0"/>
    </w:rPr>
  </w:style>
  <w:style w:type="paragraph" w:customStyle="1" w:styleId="Paragrafo0">
    <w:name w:val="Paragrafo"/>
    <w:basedOn w:val="Normal"/>
    <w:next w:val="normal1"/>
    <w:rsid w:val="00385F45"/>
    <w:rPr>
      <w:rFonts w:eastAsia="Calibri"/>
      <w:lang w:eastAsia="en-US"/>
    </w:rPr>
  </w:style>
  <w:style w:type="paragraph" w:customStyle="1" w:styleId="fonte0">
    <w:name w:val="fonte"/>
    <w:basedOn w:val="Normal"/>
    <w:next w:val="Normal"/>
    <w:semiHidden/>
    <w:rsid w:val="00B76CB5"/>
    <w:pPr>
      <w:spacing w:before="120"/>
      <w:jc w:val="center"/>
    </w:pPr>
    <w:rPr>
      <w:sz w:val="22"/>
      <w:szCs w:val="22"/>
    </w:rPr>
  </w:style>
  <w:style w:type="paragraph" w:customStyle="1" w:styleId="Autores">
    <w:name w:val="Autores"/>
    <w:basedOn w:val="Normal"/>
    <w:semiHidden/>
    <w:rsid w:val="0013064A"/>
    <w:pPr>
      <w:jc w:val="center"/>
    </w:pPr>
    <w:rPr>
      <w:b/>
      <w:bCs/>
      <w:sz w:val="20"/>
    </w:rPr>
  </w:style>
  <w:style w:type="paragraph" w:customStyle="1" w:styleId="AUTORES0">
    <w:name w:val="AUTORES"/>
    <w:basedOn w:val="Normal"/>
    <w:next w:val="Normal"/>
    <w:rsid w:val="00E946D3"/>
    <w:pPr>
      <w:tabs>
        <w:tab w:val="left" w:pos="1560"/>
      </w:tabs>
      <w:autoSpaceDE w:val="0"/>
      <w:autoSpaceDN w:val="0"/>
      <w:adjustRightInd w:val="0"/>
      <w:jc w:val="right"/>
    </w:pPr>
    <w:rPr>
      <w:b/>
      <w:spacing w:val="4"/>
      <w:lang w:val="it-I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yperlink" Target="https://enterprisersproject.com/cio-report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hyperlink" Target="https://enterprisersproject.com/article/2015/2/cios-try-these-simple-tasks-better-align-it-busine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A2E078-57BF-4488-A87D-9B530F65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33</Pages>
  <Words>8934</Words>
  <Characters>50930</Characters>
  <Application>Microsoft Office Word</Application>
  <DocSecurity>0</DocSecurity>
  <Lines>424</Lines>
  <Paragraphs>119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26</vt:i4>
      </vt:variant>
    </vt:vector>
  </HeadingPairs>
  <TitlesOfParts>
    <vt:vector size="27" baseType="lpstr">
      <vt:lpstr>Modelo de Artigo de Periódico - ABNT</vt:lpstr>
      <vt:lpstr>CENTRO UNIVERSITÁRIO DA SERRA GAUCHA</vt:lpstr>
      <vt:lpstr>CENTRO DE INOVAÇÃO E TECNOLOGIA</vt:lpstr>
      <vt:lpstr>CURSO SUPERIOR DE TECNOLOGIA EM ANÁLISE E DESENVOLVIMENTO DE SISTEMAS/SEGURANÇA </vt:lpstr>
      <vt:lpstr/>
      <vt:lpstr/>
      <vt:lpstr/>
      <vt:lpstr/>
      <vt:lpstr/>
      <vt:lpstr>1 INTRODUÇÃO</vt:lpstr>
      <vt:lpstr>2 REFERENCIAL TEÓRICO</vt:lpstr>
      <vt:lpstr>    2.1 Processo de Software </vt:lpstr>
      <vt:lpstr>    2.2 Gerenciamento de projeto</vt:lpstr>
      <vt:lpstr>    2.3 Desenvolvimento tradicional</vt:lpstr>
      <vt:lpstr>    2.4 Desenvolvimento ágil</vt:lpstr>
      <vt:lpstr>        2.4.1 Extreme Programming (XP)</vt:lpstr>
      <vt:lpstr>        2.4.2 Scrum</vt:lpstr>
      <vt:lpstr>    2.5 Agregar valor ao negócio</vt:lpstr>
      <vt:lpstr>    2.6 Seleção e priorização de demandas</vt:lpstr>
      <vt:lpstr>    2.7 Empresa utilizada para o estudo de caso</vt:lpstr>
      <vt:lpstr>3 MATERIAL(IS) E MÉTODOS</vt:lpstr>
      <vt:lpstr>4 RESULTADOS</vt:lpstr>
      <vt:lpstr>        4.1 Aumentar a visibilidade e quantidade de entregas significativas para o negóc</vt:lpstr>
      <vt:lpstr>        4.2 Alinhar o envolvimento das áreas de negócio</vt:lpstr>
      <vt:lpstr>        4.3 Melhorias na comunicação entre a TI e o os demais setores</vt:lpstr>
      <vt:lpstr>        4.4 Processo de Quarterly Enhancement</vt:lpstr>
      <vt:lpstr>5 CONCLUSÃO </vt:lpstr>
    </vt:vector>
  </TitlesOfParts>
  <Company>UNISINOS</Company>
  <LinksUpToDate>false</LinksUpToDate>
  <CharactersWithSpaces>59745</CharactersWithSpaces>
  <SharedDoc>false</SharedDoc>
  <HLinks>
    <vt:vector size="12" baseType="variant">
      <vt:variant>
        <vt:i4>3801132</vt:i4>
      </vt:variant>
      <vt:variant>
        <vt:i4>63</vt:i4>
      </vt:variant>
      <vt:variant>
        <vt:i4>0</vt:i4>
      </vt:variant>
      <vt:variant>
        <vt:i4>5</vt:i4>
      </vt:variant>
      <vt:variant>
        <vt:lpwstr>https://enterprisersproject.com/cio-report</vt:lpwstr>
      </vt:variant>
      <vt:variant>
        <vt:lpwstr/>
      </vt:variant>
      <vt:variant>
        <vt:i4>3080291</vt:i4>
      </vt:variant>
      <vt:variant>
        <vt:i4>60</vt:i4>
      </vt:variant>
      <vt:variant>
        <vt:i4>0</vt:i4>
      </vt:variant>
      <vt:variant>
        <vt:i4>5</vt:i4>
      </vt:variant>
      <vt:variant>
        <vt:lpwstr>https://enterprisersproject.com/article/2015/2/cios-try-these-simple-tasks-better-align-it-business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Artigo de Periódico - ABNT</dc:title>
  <dc:subject/>
  <dc:creator>Unisinos</dc:creator>
  <cp:keywords/>
  <cp:lastModifiedBy>Roberto Cláudio Salcedo Alves</cp:lastModifiedBy>
  <cp:revision>3</cp:revision>
  <dcterms:created xsi:type="dcterms:W3CDTF">2019-10-01T17:12:00Z</dcterms:created>
  <dcterms:modified xsi:type="dcterms:W3CDTF">2019-10-01T17:17:00Z</dcterms:modified>
</cp:coreProperties>
</file>